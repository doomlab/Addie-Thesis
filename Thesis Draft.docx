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F8FA5" w14:textId="77777777" w:rsidR="00331E9F" w:rsidRDefault="00331E9F" w:rsidP="00331E9F">
      <w:pPr>
        <w:spacing w:line="480" w:lineRule="auto"/>
        <w:jc w:val="center"/>
        <w:rPr>
          <w:b/>
        </w:rPr>
      </w:pPr>
      <w:r>
        <w:rPr>
          <w:b/>
        </w:rPr>
        <w:t xml:space="preserve">TITLE </w:t>
      </w:r>
    </w:p>
    <w:p w14:paraId="5946AA38" w14:textId="77777777" w:rsidR="00331E9F" w:rsidRPr="00132173" w:rsidRDefault="00331E9F" w:rsidP="00331E9F">
      <w:pPr>
        <w:spacing w:line="480" w:lineRule="auto"/>
      </w:pPr>
      <w:r w:rsidRPr="00132173">
        <w:rPr>
          <w:b/>
        </w:rPr>
        <w:t>Working Memory</w:t>
      </w:r>
    </w:p>
    <w:p w14:paraId="2B85A352" w14:textId="77777777" w:rsidR="005C2C86" w:rsidRDefault="00331E9F" w:rsidP="006E7B56">
      <w:pPr>
        <w:spacing w:line="480" w:lineRule="auto"/>
        <w:ind w:firstLine="720"/>
        <w:rPr>
          <w:color w:val="000000"/>
        </w:rPr>
      </w:pPr>
      <w:r>
        <w:t>Working memory has been a critical component to human cognition studies in the literature</w:t>
      </w:r>
      <w:r>
        <w:rPr>
          <w:color w:val="000000" w:themeColor="text1"/>
        </w:rPr>
        <w:t>.</w:t>
      </w:r>
      <w:r w:rsidR="006E7B56">
        <w:rPr>
          <w:color w:val="000000"/>
        </w:rPr>
        <w:t xml:space="preserve"> Baddeley (1986) describes working memory (WM) as the temporary storage of stimuli being encoded.</w:t>
      </w:r>
      <w:r>
        <w:rPr>
          <w:color w:val="000000"/>
        </w:rPr>
        <w:t xml:space="preserve"> Working memory plays its biggest role as part of your short-term memory (STM). STM, defined by </w:t>
      </w:r>
      <w:r w:rsidR="006E7B56">
        <w:rPr>
          <w:color w:val="000000"/>
        </w:rPr>
        <w:t>Baddeley (1986)</w:t>
      </w:r>
      <w:r>
        <w:rPr>
          <w:color w:val="000000"/>
        </w:rPr>
        <w:t xml:space="preserve">, is </w:t>
      </w:r>
      <w:r w:rsidR="006E7B56">
        <w:rPr>
          <w:color w:val="000000"/>
        </w:rPr>
        <w:t xml:space="preserve">when you can hold a short amount of information for a limited time. </w:t>
      </w:r>
      <w:r>
        <w:rPr>
          <w:color w:val="000000"/>
        </w:rPr>
        <w:t>STM works in a</w:t>
      </w:r>
      <w:r w:rsidR="00D041F7">
        <w:rPr>
          <w:color w:val="000000"/>
        </w:rPr>
        <w:t>n</w:t>
      </w:r>
      <w:r>
        <w:rPr>
          <w:color w:val="000000"/>
        </w:rPr>
        <w:t xml:space="preserve"> interacting system that serves higher level mental </w:t>
      </w:r>
      <w:commentRangeStart w:id="0"/>
      <w:r>
        <w:rPr>
          <w:color w:val="000000"/>
        </w:rPr>
        <w:t>processes</w:t>
      </w:r>
      <w:commentRangeEnd w:id="0"/>
      <w:r>
        <w:rPr>
          <w:rStyle w:val="CommentReference"/>
        </w:rPr>
        <w:commentReference w:id="0"/>
      </w:r>
      <w:r>
        <w:rPr>
          <w:color w:val="000000"/>
        </w:rPr>
        <w:t>. Th</w:t>
      </w:r>
      <w:r w:rsidR="00AB5AC2">
        <w:rPr>
          <w:color w:val="000000"/>
        </w:rPr>
        <w:t>ese higher level mental processes include reasoning, problem-solving, and learning</w:t>
      </w:r>
      <w:r>
        <w:rPr>
          <w:color w:val="000000"/>
        </w:rPr>
        <w:t>.</w:t>
      </w:r>
    </w:p>
    <w:p w14:paraId="60F55615" w14:textId="77777777" w:rsidR="006E3389" w:rsidRDefault="00331E9F" w:rsidP="006E3389">
      <w:pPr>
        <w:spacing w:line="480" w:lineRule="auto"/>
      </w:pPr>
      <w:r w:rsidRPr="00132173">
        <w:t>Baddeley and Hitch (1994) first proposed a working memory model</w:t>
      </w:r>
      <w:r>
        <w:t xml:space="preserve"> in 1974</w:t>
      </w:r>
      <w:r w:rsidRPr="00132173">
        <w:t>. Their model included the idea of a phonological loop, visuospatial sketchpad, and central executive. The phonological loop (</w:t>
      </w:r>
      <w:r>
        <w:t xml:space="preserve">previously the </w:t>
      </w:r>
      <w:r w:rsidRPr="00132173">
        <w:t>articulatory loop) has two parts</w:t>
      </w:r>
      <w:r>
        <w:t>:</w:t>
      </w:r>
      <w:r w:rsidRPr="00132173">
        <w:t xml:space="preserve"> phonological storage and subvocal rehearsal. Phonological storage is when </w:t>
      </w:r>
      <w:r>
        <w:t>a person</w:t>
      </w:r>
      <w:r w:rsidRPr="00132173">
        <w:t xml:space="preserve"> holds a </w:t>
      </w:r>
      <w:r>
        <w:t xml:space="preserve">sound </w:t>
      </w:r>
      <w:r w:rsidRPr="00132173">
        <w:t xml:space="preserve">memory trace until this </w:t>
      </w:r>
      <w:r>
        <w:t xml:space="preserve">trace </w:t>
      </w:r>
      <w:r w:rsidRPr="00132173">
        <w:t>is then rehearsed by the subvocal rehearsal of the model</w:t>
      </w:r>
      <w:r>
        <w:t xml:space="preserve"> by repeating the trace internally</w:t>
      </w:r>
      <w:r w:rsidRPr="00132173">
        <w:t>.</w:t>
      </w:r>
      <w:r>
        <w:t xml:space="preserve"> Baddeley and Hitch’s memory model additionally includes a visuospatial sketchpad, which is primarily responsible for visual and spatial </w:t>
      </w:r>
      <w:commentRangeStart w:id="1"/>
      <w:r>
        <w:t>encoding</w:t>
      </w:r>
      <w:commentRangeEnd w:id="1"/>
      <w:r>
        <w:rPr>
          <w:rStyle w:val="CommentReference"/>
        </w:rPr>
        <w:commentReference w:id="1"/>
      </w:r>
      <w:r>
        <w:t xml:space="preserve">. </w:t>
      </w:r>
      <w:r w:rsidR="00D12C0D">
        <w:t xml:space="preserve">Visual encoding would be when you receive an incoming image or stimuli and </w:t>
      </w:r>
      <w:r w:rsidR="009F4725">
        <w:t xml:space="preserve">your brain is recognizing it so you can respond appropriately. </w:t>
      </w:r>
      <w:r>
        <w:t xml:space="preserve">Baddeley and Hitch (1994) explain that the visuospatial sketchpad is a type of work space for incoming information. The final piece of their model is the central executive. The central executive is responsible for controlling when the phonological loop and visuospatial sketchpad are used, and how they interact with one another (Baddeley, 2002). </w:t>
      </w:r>
    </w:p>
    <w:p w14:paraId="429DFE2E" w14:textId="32A0E170" w:rsidR="006E3389" w:rsidRDefault="006E3389" w:rsidP="006E3389">
      <w:pPr>
        <w:spacing w:line="480" w:lineRule="auto"/>
        <w:rPr>
          <w:b/>
        </w:rPr>
      </w:pPr>
      <w:r>
        <w:rPr>
          <w:b/>
        </w:rPr>
        <w:t>Fluid Intelligence</w:t>
      </w:r>
    </w:p>
    <w:p w14:paraId="3707AE31" w14:textId="50C6E4AB" w:rsidR="00331E9F" w:rsidRPr="00EA041A" w:rsidRDefault="006E3389" w:rsidP="00C96FDA">
      <w:pPr>
        <w:spacing w:line="480" w:lineRule="auto"/>
        <w:rPr>
          <w:color w:val="000000"/>
        </w:rPr>
      </w:pPr>
      <w:r>
        <w:tab/>
        <w:t xml:space="preserve">There are copious amounts of brain mechanisms that work into how much you can hold in your working. </w:t>
      </w:r>
      <w:commentRangeStart w:id="2"/>
      <w:r>
        <w:t xml:space="preserve">One factor </w:t>
      </w:r>
      <w:commentRangeEnd w:id="2"/>
      <w:r>
        <w:rPr>
          <w:rStyle w:val="CommentReference"/>
        </w:rPr>
        <w:commentReference w:id="2"/>
      </w:r>
      <w:r>
        <w:t>is intelligence, specifically fluid intelligence (</w:t>
      </w:r>
      <w:r>
        <w:rPr>
          <w:i/>
        </w:rPr>
        <w:t>Gf</w:t>
      </w:r>
      <w:r>
        <w:t xml:space="preserve">). Horn (1968) describes intelligence as behavior that can be observed and measured. Horn is describing that, for </w:t>
      </w:r>
      <w:r>
        <w:lastRenderedPageBreak/>
        <w:t xml:space="preserve">researchers in the behavioral sciences, intelligence needs to be measured in some aspect for it to be considered </w:t>
      </w:r>
      <w:commentRangeStart w:id="3"/>
      <w:r>
        <w:t>observable</w:t>
      </w:r>
      <w:commentRangeEnd w:id="3"/>
      <w:r>
        <w:rPr>
          <w:rStyle w:val="CommentReference"/>
        </w:rPr>
        <w:commentReference w:id="3"/>
      </w:r>
      <w:r>
        <w:t xml:space="preserve">.. </w:t>
      </w:r>
      <w:commentRangeStart w:id="4"/>
      <w:r w:rsidRPr="00A56001">
        <w:t>Jaeggi</w:t>
      </w:r>
      <w:commentRangeEnd w:id="4"/>
      <w:r>
        <w:rPr>
          <w:rStyle w:val="CommentReference"/>
        </w:rPr>
        <w:commentReference w:id="4"/>
      </w:r>
      <w:r>
        <w:t xml:space="preserve"> et al. (2008) classify </w:t>
      </w:r>
      <w:r w:rsidR="00EA041A">
        <w:rPr>
          <w:i/>
        </w:rPr>
        <w:t>gF</w:t>
      </w:r>
      <w:r>
        <w:t xml:space="preserve"> as a human ability that allows participants to adapt their thinking to the problem at hand regardless of acquired </w:t>
      </w:r>
      <w:commentRangeStart w:id="5"/>
      <w:r>
        <w:t>knowledge</w:t>
      </w:r>
      <w:commentRangeEnd w:id="5"/>
      <w:r>
        <w:rPr>
          <w:rStyle w:val="CommentReference"/>
        </w:rPr>
        <w:commentReference w:id="5"/>
      </w:r>
      <w:r>
        <w:t xml:space="preserve">. In addition, Gray, Chabris, and Braver (2003) highlight that </w:t>
      </w:r>
      <w:r w:rsidR="00EA041A">
        <w:rPr>
          <w:i/>
        </w:rPr>
        <w:t>gF</w:t>
      </w:r>
      <w:r>
        <w:t xml:space="preserve"> is related to attentional control, or a person’s ability to disregard any interference that could affect performance. Gray et al. also says that attentional control is necessary for the abstract thinking needed for </w:t>
      </w:r>
      <w:r w:rsidR="00EA041A">
        <w:rPr>
          <w:i/>
        </w:rPr>
        <w:t>gF</w:t>
      </w:r>
      <w:r>
        <w:rPr>
          <w:i/>
        </w:rPr>
        <w:t xml:space="preserve">. </w:t>
      </w:r>
      <w:r>
        <w:t xml:space="preserve">Horn (1968) reports that Cattell presented the idea of </w:t>
      </w:r>
      <w:r w:rsidR="00EA041A">
        <w:rPr>
          <w:i/>
        </w:rPr>
        <w:t>gF</w:t>
      </w:r>
      <w:r>
        <w:t xml:space="preserve"> in 1941 at an APA convention. Since then it has grown popular in the behavioral sciences as a way to measure intelligence that is always </w:t>
      </w:r>
      <w:commentRangeStart w:id="6"/>
      <w:commentRangeStart w:id="7"/>
      <w:r>
        <w:t>expanding</w:t>
      </w:r>
      <w:commentRangeEnd w:id="6"/>
      <w:commentRangeEnd w:id="7"/>
      <w:r>
        <w:rPr>
          <w:rStyle w:val="CommentReference"/>
        </w:rPr>
        <w:commentReference w:id="6"/>
      </w:r>
      <w:r>
        <w:rPr>
          <w:rStyle w:val="CommentReference"/>
        </w:rPr>
        <w:commentReference w:id="7"/>
      </w:r>
      <w:r>
        <w:t>.</w:t>
      </w:r>
      <w:r w:rsidR="009D5042">
        <w:t xml:space="preserve"> </w:t>
      </w:r>
      <w:r w:rsidR="00EA041A">
        <w:t xml:space="preserve">One of the primary ways to measure </w:t>
      </w:r>
      <w:r w:rsidR="00EA041A">
        <w:rPr>
          <w:i/>
        </w:rPr>
        <w:t xml:space="preserve">gF </w:t>
      </w:r>
      <w:r w:rsidR="00EA041A">
        <w:t xml:space="preserve">is to use the </w:t>
      </w:r>
      <w:r w:rsidR="00EA041A">
        <w:rPr>
          <w:color w:val="000000" w:themeColor="text1"/>
        </w:rPr>
        <w:t xml:space="preserve">Raven’s Advanced Progressive Matrices (APM). </w:t>
      </w:r>
    </w:p>
    <w:p w14:paraId="1F50BD84" w14:textId="63B478D9" w:rsidR="00331E9F" w:rsidRDefault="00331E9F" w:rsidP="00331E9F">
      <w:pPr>
        <w:spacing w:line="480" w:lineRule="auto"/>
        <w:rPr>
          <w:b/>
        </w:rPr>
      </w:pPr>
      <w:r w:rsidRPr="00676A2C">
        <w:rPr>
          <w:b/>
        </w:rPr>
        <w:t>Measur</w:t>
      </w:r>
      <w:r w:rsidR="00C8494C">
        <w:rPr>
          <w:b/>
        </w:rPr>
        <w:t>ing</w:t>
      </w:r>
      <w:r>
        <w:rPr>
          <w:b/>
        </w:rPr>
        <w:t xml:space="preserve"> of Working Memory</w:t>
      </w:r>
      <w:r w:rsidR="006E3389">
        <w:rPr>
          <w:b/>
        </w:rPr>
        <w:t xml:space="preserve"> and Fluid Intelligence </w:t>
      </w:r>
    </w:p>
    <w:p w14:paraId="5B389EAE" w14:textId="7A3FA40F" w:rsidR="00121DDC" w:rsidRDefault="00121DDC" w:rsidP="00C96FDA">
      <w:pPr>
        <w:spacing w:line="480" w:lineRule="auto"/>
        <w:ind w:firstLine="720"/>
      </w:pPr>
      <w:r>
        <w:t>Working memory has been tested in the field of psychology since Miller introduced the “magic number” in 1956. Yuan et al. (2006) suggest that there are two types of measurement</w:t>
      </w:r>
      <w:ins w:id="8" w:author="Erin Buchanan" w:date="2019-02-19T11:02:00Z">
        <w:r w:rsidR="00C77DB2">
          <w:t>:</w:t>
        </w:r>
      </w:ins>
      <w:r>
        <w:t xml:space="preserve"> simple memory span and dual-tasks. Simple memory span tasks are when a participant is presented with a stimuli (words, numbers, or positions) and then asked to recall them in either the same or reversed order they were presented. Simple span tasks are generally used to measure short term memory (</w:t>
      </w:r>
      <w:proofErr w:type="spellStart"/>
      <w:r>
        <w:t>Mathy</w:t>
      </w:r>
      <w:proofErr w:type="spellEnd"/>
      <w:r>
        <w:t xml:space="preserve">, </w:t>
      </w:r>
      <w:proofErr w:type="spellStart"/>
      <w:r>
        <w:t>Chekaf</w:t>
      </w:r>
      <w:proofErr w:type="spellEnd"/>
      <w:r>
        <w:t>, &amp; Cowan, 2018). Dual-trials tasks are when both processing and storage are both being encoded at the same time. Conway et al. (2005) identified most working memory measurements are considered dual-task because of their complexity. More modern</w:t>
      </w:r>
      <w:r w:rsidR="00C12286">
        <w:t xml:space="preserve"> working memory measurements</w:t>
      </w:r>
      <w:r>
        <w:t xml:space="preserve"> are considered complex span tasks (</w:t>
      </w:r>
      <w:proofErr w:type="spellStart"/>
      <w:r>
        <w:t>Schmiedek</w:t>
      </w:r>
      <w:proofErr w:type="spellEnd"/>
      <w:r>
        <w:t xml:space="preserve">, Hildebrandt, </w:t>
      </w:r>
      <w:proofErr w:type="spellStart"/>
      <w:r>
        <w:t>Lovden</w:t>
      </w:r>
      <w:proofErr w:type="spellEnd"/>
      <w:r>
        <w:t xml:space="preserve">, Wilhelm, &amp; </w:t>
      </w:r>
      <w:proofErr w:type="spellStart"/>
      <w:r>
        <w:t>Lindenberger</w:t>
      </w:r>
      <w:proofErr w:type="spellEnd"/>
      <w:r>
        <w:t>, 2009). This</w:t>
      </w:r>
      <w:r w:rsidR="00C12286">
        <w:t xml:space="preserve"> distinction occurs because</w:t>
      </w:r>
      <w:r>
        <w:t xml:space="preserve"> </w:t>
      </w:r>
      <w:r w:rsidR="00C12286">
        <w:t>of the two components required for the task:</w:t>
      </w:r>
      <w:r>
        <w:t xml:space="preserve"> the processing component and the storage component. </w:t>
      </w:r>
    </w:p>
    <w:p w14:paraId="262C5034" w14:textId="5478FB32" w:rsidR="00121DDC" w:rsidDel="00EA041A" w:rsidRDefault="00121DDC" w:rsidP="00121DDC">
      <w:pPr>
        <w:spacing w:line="480" w:lineRule="auto"/>
        <w:ind w:firstLine="720"/>
        <w:rPr>
          <w:del w:id="9" w:author="Wikowsky, Addie J" w:date="2019-02-24T23:57:00Z"/>
        </w:rPr>
      </w:pPr>
      <w:commentRangeStart w:id="10"/>
      <w:commentRangeStart w:id="11"/>
      <w:commentRangeStart w:id="12"/>
      <w:del w:id="13" w:author="Wikowsky, Addie J" w:date="2019-02-24T23:58:00Z">
        <w:r w:rsidDel="00EA041A">
          <w:rPr>
            <w:color w:val="000000" w:themeColor="text1"/>
          </w:rPr>
          <w:delText>The Online Working Memory Lab (OWL) is an online version of these various complex spans including the automated operation span, reading span, symmetry span, and running span (Hicks, Foster, &amp; Engle, 2016). The OWL is available for most operating systems allowing labs all over the world to utilize their tasks.</w:delText>
        </w:r>
      </w:del>
    </w:p>
    <w:p w14:paraId="0D0DB050" w14:textId="2049B259" w:rsidR="00121DDC" w:rsidRPr="003473E7" w:rsidRDefault="00121DDC" w:rsidP="00EA041A">
      <w:pPr>
        <w:spacing w:line="480" w:lineRule="auto"/>
        <w:ind w:firstLine="720"/>
        <w:rPr>
          <w:color w:val="000000" w:themeColor="text1"/>
        </w:rPr>
      </w:pPr>
      <w:r>
        <w:t>One</w:t>
      </w:r>
      <w:commentRangeEnd w:id="10"/>
      <w:r w:rsidR="00EA041A">
        <w:rPr>
          <w:rStyle w:val="CommentReference"/>
        </w:rPr>
        <w:commentReference w:id="10"/>
      </w:r>
      <w:commentRangeEnd w:id="11"/>
      <w:r w:rsidR="00606DD4">
        <w:rPr>
          <w:rStyle w:val="CommentReference"/>
        </w:rPr>
        <w:commentReference w:id="11"/>
      </w:r>
      <w:commentRangeEnd w:id="12"/>
      <w:r w:rsidR="000B1218">
        <w:rPr>
          <w:rStyle w:val="CommentReference"/>
        </w:rPr>
        <w:commentReference w:id="12"/>
      </w:r>
      <w:r>
        <w:t xml:space="preserve"> of the most used tests to measure WM is the Operation Span (OSPAN) created by Turner and Engle (</w:t>
      </w:r>
      <w:commentRangeStart w:id="14"/>
      <w:commentRangeStart w:id="15"/>
      <w:r>
        <w:rPr>
          <w:color w:val="000000" w:themeColor="text1"/>
        </w:rPr>
        <w:t>1989</w:t>
      </w:r>
      <w:commentRangeEnd w:id="14"/>
      <w:r>
        <w:rPr>
          <w:rStyle w:val="CommentReference"/>
        </w:rPr>
        <w:commentReference w:id="14"/>
      </w:r>
      <w:commentRangeEnd w:id="15"/>
      <w:r>
        <w:rPr>
          <w:rStyle w:val="CommentReference"/>
        </w:rPr>
        <w:commentReference w:id="15"/>
      </w:r>
      <w:r>
        <w:t xml:space="preserve">). In the OSPAN the participant is given a math problem which they have </w:t>
      </w:r>
      <w:r>
        <w:lastRenderedPageBreak/>
        <w:t xml:space="preserve">to identify the solution as correct or incorrect (processing component) with a word or letter being presented after they answer. The participant is then supposed to recall (storage component) </w:t>
      </w:r>
      <w:r w:rsidR="00A06B00">
        <w:t xml:space="preserve">those </w:t>
      </w:r>
      <w:r>
        <w:t>word</w:t>
      </w:r>
      <w:r w:rsidR="00A06B00">
        <w:t>s</w:t>
      </w:r>
      <w:r>
        <w:t xml:space="preserve"> after a few trials. The original OSPAN and the automated OSPAN (Unsworth, </w:t>
      </w:r>
      <w:proofErr w:type="spellStart"/>
      <w:r>
        <w:t>Heitz</w:t>
      </w:r>
      <w:proofErr w:type="spellEnd"/>
      <w:r>
        <w:t xml:space="preserve">, Schrock, &amp; Engle, 2005) still hold the same task, but the </w:t>
      </w:r>
      <w:commentRangeStart w:id="16"/>
      <w:commentRangeStart w:id="17"/>
      <w:r>
        <w:t>automated</w:t>
      </w:r>
      <w:commentRangeEnd w:id="16"/>
      <w:r w:rsidR="00A06B00">
        <w:rPr>
          <w:rStyle w:val="CommentReference"/>
        </w:rPr>
        <w:commentReference w:id="16"/>
      </w:r>
      <w:commentRangeEnd w:id="17"/>
      <w:r w:rsidR="00D36AAE">
        <w:rPr>
          <w:rStyle w:val="CommentReference"/>
        </w:rPr>
        <w:commentReference w:id="17"/>
      </w:r>
      <w:r>
        <w:t xml:space="preserve"> OSPAN </w:t>
      </w:r>
      <w:r w:rsidR="008037C0">
        <w:t>is available completely online</w:t>
      </w:r>
      <w:r>
        <w:t>.</w:t>
      </w:r>
      <w:r w:rsidR="008037C0">
        <w:t xml:space="preserve"> This </w:t>
      </w:r>
      <w:r w:rsidR="00A06B00">
        <w:t xml:space="preserve">online presentation </w:t>
      </w:r>
      <w:r w:rsidR="008037C0">
        <w:t>allows</w:t>
      </w:r>
      <w:r w:rsidR="00A06B00">
        <w:t xml:space="preserve"> for</w:t>
      </w:r>
      <w:r w:rsidR="008037C0">
        <w:t xml:space="preserve"> less confounding variables between the researcher and the participant.</w:t>
      </w:r>
      <w:r>
        <w:t xml:space="preserve"> The automated OSPAN also has a practice period where the participant is presented with a math problems. After the math practice, they are given a sample trial of math problem where they are told to remember a letter after answering whether the math problem was true or false. After both practice portions are completed the participant then begins the real study. </w:t>
      </w:r>
      <w:r w:rsidR="00215F53">
        <w:t xml:space="preserve">The participants must maintain 85% accuracy for the math operations in order for their data to be </w:t>
      </w:r>
      <w:r w:rsidR="007D180D">
        <w:t>considered useful</w:t>
      </w:r>
      <w:r w:rsidR="00215F53">
        <w:t xml:space="preserve"> (Unsworth et al., 2005). </w:t>
      </w:r>
      <w:r w:rsidR="00925C1E">
        <w:t>After the task is completed</w:t>
      </w:r>
      <w:ins w:id="18" w:author="Erin Buchanan" w:date="2019-02-19T11:05:00Z">
        <w:r w:rsidR="007D180D">
          <w:t>,</w:t>
        </w:r>
      </w:ins>
      <w:r w:rsidR="00925C1E">
        <w:t xml:space="preserve"> the researcher is given the participants scores </w:t>
      </w:r>
      <w:r w:rsidR="00215F53">
        <w:t>(Millisecond S</w:t>
      </w:r>
      <w:r w:rsidR="00925C1E">
        <w:t>oftware, 2016</w:t>
      </w:r>
      <w:r w:rsidR="00215F53">
        <w:t>)</w:t>
      </w:r>
      <w:r w:rsidR="00925C1E">
        <w:t>. The first is a raw score of the correctly recalled letter</w:t>
      </w:r>
      <w:ins w:id="19" w:author="Erin Buchanan" w:date="2019-02-19T11:06:00Z">
        <w:r w:rsidR="006B628A">
          <w:t>s</w:t>
        </w:r>
      </w:ins>
      <w:r w:rsidR="00925C1E">
        <w:t xml:space="preserve"> or word</w:t>
      </w:r>
      <w:ins w:id="20" w:author="Erin Buchanan" w:date="2019-02-19T11:06:00Z">
        <w:r w:rsidR="006B628A">
          <w:t>s</w:t>
        </w:r>
      </w:ins>
      <w:r w:rsidR="00925C1E">
        <w:t xml:space="preserve"> for each set. The researcher is also given a report on the participants math errors to account for accuracy.</w:t>
      </w:r>
    </w:p>
    <w:p w14:paraId="6131A33C" w14:textId="01D66B7A" w:rsidR="00121DDC" w:rsidRDefault="00121DDC" w:rsidP="00121DDC">
      <w:pPr>
        <w:spacing w:line="480" w:lineRule="auto"/>
        <w:ind w:firstLine="720"/>
        <w:rPr>
          <w:color w:val="000000" w:themeColor="text1"/>
        </w:rPr>
      </w:pPr>
      <w:r>
        <w:t xml:space="preserve">Daneman and Carpenter’s (1980) Reading Span Task (RSPAN) is another example of a complex </w:t>
      </w:r>
      <w:r w:rsidR="006B628A">
        <w:t xml:space="preserve">working memory </w:t>
      </w:r>
      <w:r>
        <w:t xml:space="preserve">measurement. The authors originally had two ways of testing </w:t>
      </w:r>
      <w:r w:rsidR="006B628A">
        <w:t>reading span</w:t>
      </w:r>
      <w:r>
        <w:t>. In the first part of the RSPAN</w:t>
      </w:r>
      <w:ins w:id="21" w:author="Erin Buchanan" w:date="2019-02-19T11:06:00Z">
        <w:r w:rsidR="007F1373">
          <w:t>,</w:t>
        </w:r>
      </w:ins>
      <w:r>
        <w:t xml:space="preserve"> participants read sentences out loud to the experimenter</w:t>
      </w:r>
      <w:ins w:id="22" w:author="Erin Buchanan" w:date="2019-02-19T11:06:00Z">
        <w:r w:rsidR="007F1373">
          <w:t xml:space="preserve">. </w:t>
        </w:r>
      </w:ins>
      <w:r>
        <w:t xml:space="preserve">After the participant finished a few sentences, they had to recall the last word </w:t>
      </w:r>
      <w:r w:rsidR="007F1373">
        <w:t>in each sentence in order</w:t>
      </w:r>
      <w:r>
        <w:t>. For the second part, Daneman and Carpenter (1980) had the participant read sentences that were from general knowledge, politics, and other subjects; while still trying to remember the last word. After reading the sentence</w:t>
      </w:r>
      <w:ins w:id="23" w:author="Erin Buchanan" w:date="2019-02-19T11:07:00Z">
        <w:r w:rsidR="007F1373">
          <w:t>,</w:t>
        </w:r>
      </w:ins>
      <w:r>
        <w:t xml:space="preserve"> the participant had to identify if the statement was true or false. The experimenters </w:t>
      </w:r>
      <w:r w:rsidR="007F1373">
        <w:t>were</w:t>
      </w:r>
      <w:r w:rsidR="007C5AF4">
        <w:t xml:space="preserve"> </w:t>
      </w:r>
      <w:r>
        <w:t xml:space="preserve">interested in if the participant had recalled the words in order or </w:t>
      </w:r>
      <w:commentRangeStart w:id="24"/>
      <w:r>
        <w:t>not</w:t>
      </w:r>
      <w:commentRangeEnd w:id="24"/>
      <w:r>
        <w:rPr>
          <w:rStyle w:val="CommentReference"/>
        </w:rPr>
        <w:commentReference w:id="24"/>
      </w:r>
      <w:r w:rsidR="007F1373">
        <w:t xml:space="preserve"> for reading span</w:t>
      </w:r>
      <w:r w:rsidR="00B62261">
        <w:t>; however, the true/false verification increased the difficulty of the task, much like the math problems in the OSPAN task</w:t>
      </w:r>
      <w:r>
        <w:t>.</w:t>
      </w:r>
      <w:r w:rsidR="007C5AF4">
        <w:t xml:space="preserve"> The participants are scored on the number of correct </w:t>
      </w:r>
      <w:r w:rsidR="007C5AF4">
        <w:lastRenderedPageBreak/>
        <w:t>words they recalled in the correct order. For example, the participant is supposed to recall the words: tent, shoe, and bottle. If the participant recalled shoe and bottle, they would receive 2/3. It is important to note for this task that the order is crucial for scoring. For instance, if the participant recalled the same words as above in this order: shoe, tent, bottle, they would still only get a 2/</w:t>
      </w:r>
      <w:commentRangeStart w:id="25"/>
      <w:r w:rsidR="007C5AF4">
        <w:t>3</w:t>
      </w:r>
      <w:commentRangeEnd w:id="25"/>
      <w:r w:rsidR="00C075E5">
        <w:rPr>
          <w:rStyle w:val="CommentReference"/>
        </w:rPr>
        <w:commentReference w:id="25"/>
      </w:r>
      <w:r w:rsidR="007C5AF4">
        <w:t>.</w:t>
      </w:r>
    </w:p>
    <w:p w14:paraId="36F8DC57" w14:textId="08C53050" w:rsidR="00331E9F" w:rsidRDefault="00095B46" w:rsidP="00223CCD">
      <w:pPr>
        <w:spacing w:line="480" w:lineRule="auto"/>
        <w:ind w:firstLine="720"/>
        <w:rPr>
          <w:color w:val="000000" w:themeColor="text1"/>
        </w:rPr>
      </w:pPr>
      <w:r>
        <w:rPr>
          <w:color w:val="000000" w:themeColor="text1"/>
        </w:rPr>
        <w:t xml:space="preserve">The </w:t>
      </w:r>
      <w:r w:rsidR="00121DDC">
        <w:rPr>
          <w:color w:val="000000" w:themeColor="text1"/>
        </w:rPr>
        <w:t>N-</w:t>
      </w:r>
      <w:commentRangeStart w:id="26"/>
      <w:r w:rsidR="00121DDC">
        <w:rPr>
          <w:color w:val="000000" w:themeColor="text1"/>
        </w:rPr>
        <w:t>Back</w:t>
      </w:r>
      <w:commentRangeEnd w:id="26"/>
      <w:r w:rsidR="00121DDC">
        <w:rPr>
          <w:rStyle w:val="CommentReference"/>
        </w:rPr>
        <w:commentReference w:id="26"/>
      </w:r>
      <w:r>
        <w:rPr>
          <w:color w:val="000000" w:themeColor="text1"/>
        </w:rPr>
        <w:t xml:space="preserve"> task was created </w:t>
      </w:r>
      <w:r w:rsidR="003618BC">
        <w:rPr>
          <w:color w:val="000000" w:themeColor="text1"/>
        </w:rPr>
        <w:t>in the late 1950’s</w:t>
      </w:r>
      <w:r>
        <w:rPr>
          <w:color w:val="000000" w:themeColor="text1"/>
        </w:rPr>
        <w:t xml:space="preserve"> (Kirchner, 1958). The idea behind this task </w:t>
      </w:r>
      <w:r w:rsidR="003618BC">
        <w:rPr>
          <w:color w:val="000000" w:themeColor="text1"/>
        </w:rPr>
        <w:t xml:space="preserve">was to measure short-term memory retention. </w:t>
      </w:r>
      <w:r w:rsidR="001F52B8">
        <w:rPr>
          <w:color w:val="000000" w:themeColor="text1"/>
        </w:rPr>
        <w:t xml:space="preserve">It consists of </w:t>
      </w:r>
      <w:r w:rsidR="00223CCD">
        <w:rPr>
          <w:color w:val="000000" w:themeColor="text1"/>
        </w:rPr>
        <w:t>different visual stages presented to the participant (</w:t>
      </w:r>
      <w:proofErr w:type="spellStart"/>
      <w:r w:rsidR="00223CCD">
        <w:rPr>
          <w:color w:val="000000" w:themeColor="text1"/>
        </w:rPr>
        <w:t>Gajewski</w:t>
      </w:r>
      <w:proofErr w:type="spellEnd"/>
      <w:r w:rsidR="00223CCD">
        <w:rPr>
          <w:color w:val="000000" w:themeColor="text1"/>
        </w:rPr>
        <w:t xml:space="preserve"> et al., 2018). After a stimuli is presented</w:t>
      </w:r>
      <w:ins w:id="27" w:author="Erin Buchanan" w:date="2019-02-19T11:09:00Z">
        <w:r w:rsidR="00E20861">
          <w:rPr>
            <w:color w:val="000000" w:themeColor="text1"/>
          </w:rPr>
          <w:t>,</w:t>
        </w:r>
      </w:ins>
      <w:r w:rsidR="00223CCD">
        <w:rPr>
          <w:color w:val="000000" w:themeColor="text1"/>
        </w:rPr>
        <w:t xml:space="preserve"> the participant is asked if it matches a stimuli that was presented </w:t>
      </w:r>
      <w:r w:rsidR="00223CCD" w:rsidRPr="00223CCD">
        <w:rPr>
          <w:i/>
          <w:color w:val="000000" w:themeColor="text1"/>
        </w:rPr>
        <w:t>n</w:t>
      </w:r>
      <w:r w:rsidR="00223CCD">
        <w:rPr>
          <w:i/>
          <w:color w:val="000000" w:themeColor="text1"/>
        </w:rPr>
        <w:t xml:space="preserve"> </w:t>
      </w:r>
      <w:r w:rsidR="00223CCD">
        <w:rPr>
          <w:color w:val="000000" w:themeColor="text1"/>
        </w:rPr>
        <w:t xml:space="preserve">trails </w:t>
      </w:r>
      <w:r w:rsidR="00223CCD" w:rsidRPr="00223CCD">
        <w:rPr>
          <w:color w:val="000000" w:themeColor="text1"/>
        </w:rPr>
        <w:t>before</w:t>
      </w:r>
      <w:r w:rsidR="00223CCD">
        <w:rPr>
          <w:color w:val="000000" w:themeColor="text1"/>
        </w:rPr>
        <w:t xml:space="preserve"> it. For example, if the stimuli was presented with letters, and this pattern was shown: A, B, D, A. The participant would have to identify if the ‘A’ was presented </w:t>
      </w:r>
      <w:r w:rsidR="00F4188A">
        <w:rPr>
          <w:color w:val="000000" w:themeColor="text1"/>
        </w:rPr>
        <w:t xml:space="preserve">three </w:t>
      </w:r>
      <w:r w:rsidR="00223CCD">
        <w:rPr>
          <w:color w:val="000000" w:themeColor="text1"/>
        </w:rPr>
        <w:t xml:space="preserve">trials back. This would be considered a 3-back task because of the number of stimuli in-between the two matching pieces. </w:t>
      </w:r>
      <w:r w:rsidR="00F4188A">
        <w:rPr>
          <w:color w:val="000000" w:themeColor="text1"/>
        </w:rPr>
        <w:t>The stimuli would keep being produced</w:t>
      </w:r>
      <w:ins w:id="28" w:author="Erin Buchanan" w:date="2019-02-19T11:10:00Z">
        <w:r w:rsidR="00D71C6F">
          <w:rPr>
            <w:color w:val="000000" w:themeColor="text1"/>
          </w:rPr>
          <w:t>,</w:t>
        </w:r>
      </w:ins>
      <w:r w:rsidR="00F4188A">
        <w:rPr>
          <w:color w:val="000000" w:themeColor="text1"/>
        </w:rPr>
        <w:t xml:space="preserve"> and the participant would need to keep identifying if the same stimuli was presented before. </w:t>
      </w:r>
      <w:r w:rsidR="00A80840">
        <w:rPr>
          <w:color w:val="000000" w:themeColor="text1"/>
        </w:rPr>
        <w:t xml:space="preserve">This process can be repeated with different difficulties, </w:t>
      </w:r>
      <w:r w:rsidR="00F4188A">
        <w:rPr>
          <w:color w:val="000000" w:themeColor="text1"/>
        </w:rPr>
        <w:t>starting with 1-back, the researcher</w:t>
      </w:r>
      <w:r w:rsidR="00A80840">
        <w:rPr>
          <w:color w:val="000000" w:themeColor="text1"/>
        </w:rPr>
        <w:t xml:space="preserve"> would just increase the number of stimuli between the two stimuli you would want the participant to match. </w:t>
      </w:r>
      <w:r w:rsidR="00743ADE">
        <w:rPr>
          <w:color w:val="000000" w:themeColor="text1"/>
        </w:rPr>
        <w:t xml:space="preserve">The </w:t>
      </w:r>
      <w:r w:rsidR="00743ADE">
        <w:rPr>
          <w:i/>
          <w:color w:val="000000" w:themeColor="text1"/>
        </w:rPr>
        <w:t>n-</w:t>
      </w:r>
      <w:r w:rsidR="00743ADE">
        <w:rPr>
          <w:color w:val="000000" w:themeColor="text1"/>
        </w:rPr>
        <w:t xml:space="preserve">back is scored by the reaction times and percentage correct correlated to those in the same age group as the participant. </w:t>
      </w:r>
      <w:r w:rsidR="00F4188A">
        <w:rPr>
          <w:color w:val="000000" w:themeColor="text1"/>
        </w:rPr>
        <w:t>This task challenges the participant because it requires encoding and updating of incoming stimuli while irrelevant stimuli are being introduced (</w:t>
      </w:r>
      <w:proofErr w:type="spellStart"/>
      <w:r w:rsidR="00F4188A">
        <w:rPr>
          <w:color w:val="000000" w:themeColor="text1"/>
        </w:rPr>
        <w:t>Gajewski</w:t>
      </w:r>
      <w:proofErr w:type="spellEnd"/>
      <w:r w:rsidR="00F4188A">
        <w:rPr>
          <w:color w:val="000000" w:themeColor="text1"/>
        </w:rPr>
        <w:t xml:space="preserve"> et al., 2018).</w:t>
      </w:r>
    </w:p>
    <w:p w14:paraId="64F4B4A7" w14:textId="4D7D84AB" w:rsidR="005F4393" w:rsidRDefault="00B2409E" w:rsidP="00C96FDA">
      <w:pPr>
        <w:spacing w:line="480" w:lineRule="auto"/>
        <w:ind w:firstLine="720"/>
        <w:rPr>
          <w:color w:val="000000" w:themeColor="text1"/>
        </w:rPr>
      </w:pPr>
      <w:r>
        <w:rPr>
          <w:color w:val="000000" w:themeColor="text1"/>
        </w:rPr>
        <w:t>The Raven</w:t>
      </w:r>
      <w:ins w:id="29" w:author="Wikowsky, Addie J" w:date="2019-02-16T04:17:00Z">
        <w:r w:rsidR="00B83EEA">
          <w:rPr>
            <w:color w:val="000000" w:themeColor="text1"/>
          </w:rPr>
          <w:t xml:space="preserve"> </w:t>
        </w:r>
      </w:ins>
      <w:r>
        <w:rPr>
          <w:color w:val="000000" w:themeColor="text1"/>
        </w:rPr>
        <w:t xml:space="preserve">Progressive </w:t>
      </w:r>
      <w:r w:rsidR="00574873">
        <w:rPr>
          <w:color w:val="000000" w:themeColor="text1"/>
        </w:rPr>
        <w:t>Matrices</w:t>
      </w:r>
      <w:r w:rsidR="00FD0F03">
        <w:rPr>
          <w:color w:val="000000" w:themeColor="text1"/>
        </w:rPr>
        <w:t xml:space="preserve"> (</w:t>
      </w:r>
      <w:r w:rsidR="00B83EEA">
        <w:rPr>
          <w:color w:val="000000" w:themeColor="text1"/>
        </w:rPr>
        <w:t>R</w:t>
      </w:r>
      <w:r w:rsidR="00FD0F03">
        <w:rPr>
          <w:color w:val="000000" w:themeColor="text1"/>
        </w:rPr>
        <w:t>PM)</w:t>
      </w:r>
      <w:r w:rsidR="00574873">
        <w:rPr>
          <w:color w:val="000000" w:themeColor="text1"/>
        </w:rPr>
        <w:t xml:space="preserve"> </w:t>
      </w:r>
      <w:r w:rsidR="007B7CD1">
        <w:rPr>
          <w:color w:val="000000" w:themeColor="text1"/>
        </w:rPr>
        <w:t xml:space="preserve">is a measure of </w:t>
      </w:r>
      <w:commentRangeStart w:id="30"/>
      <w:commentRangeStart w:id="31"/>
      <w:r w:rsidR="00743ADE" w:rsidRPr="00296A1B">
        <w:rPr>
          <w:i/>
          <w:color w:val="000000" w:themeColor="text1"/>
          <w:rPrChange w:id="32" w:author="Erin Buchanan" w:date="2019-03-05T12:10:00Z">
            <w:rPr>
              <w:color w:val="000000" w:themeColor="text1"/>
            </w:rPr>
          </w:rPrChange>
        </w:rPr>
        <w:t>gF</w:t>
      </w:r>
      <w:commentRangeEnd w:id="30"/>
      <w:r w:rsidR="00D71C6F" w:rsidRPr="00296A1B">
        <w:rPr>
          <w:rStyle w:val="CommentReference"/>
          <w:i/>
          <w:rPrChange w:id="33" w:author="Erin Buchanan" w:date="2019-03-05T12:10:00Z">
            <w:rPr>
              <w:rStyle w:val="CommentReference"/>
            </w:rPr>
          </w:rPrChange>
        </w:rPr>
        <w:commentReference w:id="30"/>
      </w:r>
      <w:commentRangeEnd w:id="31"/>
      <w:r w:rsidR="00EA041A" w:rsidRPr="00296A1B">
        <w:rPr>
          <w:rStyle w:val="CommentReference"/>
          <w:i/>
          <w:rPrChange w:id="34" w:author="Erin Buchanan" w:date="2019-03-05T12:10:00Z">
            <w:rPr>
              <w:rStyle w:val="CommentReference"/>
            </w:rPr>
          </w:rPrChange>
        </w:rPr>
        <w:commentReference w:id="31"/>
      </w:r>
      <w:r w:rsidR="007B7CD1">
        <w:rPr>
          <w:color w:val="000000" w:themeColor="text1"/>
        </w:rPr>
        <w:t xml:space="preserve">. </w:t>
      </w:r>
      <w:r w:rsidR="00FD0F03">
        <w:rPr>
          <w:color w:val="000000" w:themeColor="text1"/>
        </w:rPr>
        <w:t>Raven (1936)</w:t>
      </w:r>
      <w:ins w:id="35" w:author="Wikowsky, Addie J" w:date="2019-02-16T04:17:00Z">
        <w:r w:rsidR="00B83EEA">
          <w:rPr>
            <w:color w:val="000000" w:themeColor="text1"/>
          </w:rPr>
          <w:t xml:space="preserve"> </w:t>
        </w:r>
      </w:ins>
      <w:r w:rsidR="00D71C6F">
        <w:rPr>
          <w:color w:val="000000" w:themeColor="text1"/>
        </w:rPr>
        <w:t>initially</w:t>
      </w:r>
      <w:r w:rsidR="00FD0F03">
        <w:rPr>
          <w:color w:val="000000" w:themeColor="text1"/>
        </w:rPr>
        <w:t xml:space="preserve"> wanted to develop a test that would allow the researchers to interpret it without any social barriers</w:t>
      </w:r>
      <w:r w:rsidR="009E34FC">
        <w:rPr>
          <w:color w:val="000000" w:themeColor="text1"/>
        </w:rPr>
        <w:t>, as compared to the criticisms of other standardized intelligence tests</w:t>
      </w:r>
      <w:r w:rsidR="00B83EEA">
        <w:rPr>
          <w:color w:val="000000" w:themeColor="text1"/>
        </w:rPr>
        <w:t>. In 19</w:t>
      </w:r>
      <w:r w:rsidR="00430FFC">
        <w:rPr>
          <w:color w:val="000000" w:themeColor="text1"/>
        </w:rPr>
        <w:t>88</w:t>
      </w:r>
      <w:ins w:id="36" w:author="Erin Buchanan" w:date="2019-02-19T11:10:00Z">
        <w:r w:rsidR="009E34FC">
          <w:rPr>
            <w:color w:val="000000" w:themeColor="text1"/>
          </w:rPr>
          <w:t>,</w:t>
        </w:r>
      </w:ins>
      <w:r w:rsidR="00430FFC">
        <w:rPr>
          <w:color w:val="000000" w:themeColor="text1"/>
        </w:rPr>
        <w:t xml:space="preserve"> it was updated and became the Raven’s Advanced Progressive Matrices (APM) (</w:t>
      </w:r>
      <w:proofErr w:type="spellStart"/>
      <w:r w:rsidR="00430FFC">
        <w:rPr>
          <w:color w:val="000000" w:themeColor="text1"/>
        </w:rPr>
        <w:t>Bors</w:t>
      </w:r>
      <w:proofErr w:type="spellEnd"/>
      <w:r w:rsidR="00430FFC">
        <w:rPr>
          <w:color w:val="000000" w:themeColor="text1"/>
        </w:rPr>
        <w:t xml:space="preserve">, &amp; Stokes, 1998). The participant is presented with </w:t>
      </w:r>
      <w:r w:rsidR="00F90B4E">
        <w:rPr>
          <w:color w:val="000000" w:themeColor="text1"/>
        </w:rPr>
        <w:t>several</w:t>
      </w:r>
      <w:r w:rsidR="00743ADE">
        <w:rPr>
          <w:color w:val="000000" w:themeColor="text1"/>
        </w:rPr>
        <w:t xml:space="preserve"> images that </w:t>
      </w:r>
      <w:del w:id="37" w:author="Erin Buchanan" w:date="2019-02-19T11:11:00Z">
        <w:r w:rsidR="00743ADE" w:rsidDel="00C1625E">
          <w:rPr>
            <w:color w:val="000000" w:themeColor="text1"/>
          </w:rPr>
          <w:delText xml:space="preserve">transform from the first image to the last </w:delText>
        </w:r>
      </w:del>
      <w:r w:rsidR="00C1625E">
        <w:rPr>
          <w:color w:val="000000" w:themeColor="text1"/>
        </w:rPr>
        <w:t xml:space="preserve">represent a complex pattern, </w:t>
      </w:r>
      <w:r w:rsidR="00743ADE">
        <w:rPr>
          <w:color w:val="000000" w:themeColor="text1"/>
        </w:rPr>
        <w:t>and</w:t>
      </w:r>
      <w:r w:rsidR="00C1625E">
        <w:rPr>
          <w:color w:val="000000" w:themeColor="text1"/>
        </w:rPr>
        <w:t xml:space="preserve"> they</w:t>
      </w:r>
      <w:r w:rsidR="00743ADE">
        <w:rPr>
          <w:color w:val="000000" w:themeColor="text1"/>
        </w:rPr>
        <w:t xml:space="preserve"> must </w:t>
      </w:r>
      <w:r w:rsidR="00743ADE">
        <w:rPr>
          <w:color w:val="000000" w:themeColor="text1"/>
        </w:rPr>
        <w:lastRenderedPageBreak/>
        <w:t xml:space="preserve">pick one of </w:t>
      </w:r>
      <w:r w:rsidR="008037C0">
        <w:rPr>
          <w:color w:val="000000" w:themeColor="text1"/>
        </w:rPr>
        <w:t xml:space="preserve">six or </w:t>
      </w:r>
      <w:r w:rsidR="00743ADE">
        <w:rPr>
          <w:color w:val="000000" w:themeColor="text1"/>
        </w:rPr>
        <w:t xml:space="preserve">eight options that would </w:t>
      </w:r>
      <w:r w:rsidR="00F90B4E">
        <w:rPr>
          <w:color w:val="000000" w:themeColor="text1"/>
        </w:rPr>
        <w:t>complete</w:t>
      </w:r>
      <w:r w:rsidR="00743ADE">
        <w:rPr>
          <w:color w:val="000000" w:themeColor="text1"/>
        </w:rPr>
        <w:t xml:space="preserve"> the sequence. Th</w:t>
      </w:r>
      <w:r w:rsidR="00F90B4E">
        <w:rPr>
          <w:color w:val="000000" w:themeColor="text1"/>
        </w:rPr>
        <w:t xml:space="preserve">e </w:t>
      </w:r>
      <w:r w:rsidR="00743ADE">
        <w:rPr>
          <w:color w:val="000000" w:themeColor="text1"/>
        </w:rPr>
        <w:t xml:space="preserve">images in the matrix may be rotated, flipped, or change in size. The APM consists of two sets. </w:t>
      </w:r>
      <w:r w:rsidR="00F90B4E">
        <w:rPr>
          <w:color w:val="000000" w:themeColor="text1"/>
        </w:rPr>
        <w:t>Set one</w:t>
      </w:r>
      <w:r w:rsidR="00743ADE">
        <w:rPr>
          <w:color w:val="000000" w:themeColor="text1"/>
        </w:rPr>
        <w:t xml:space="preserve"> has 12 items</w:t>
      </w:r>
      <w:r w:rsidR="00F90B4E">
        <w:rPr>
          <w:color w:val="000000" w:themeColor="text1"/>
        </w:rPr>
        <w:t xml:space="preserve"> and is generally used as practice for the participant. Set two has 36 items that is more difficult than set one.</w:t>
      </w:r>
      <w:r w:rsidR="008037C0">
        <w:rPr>
          <w:color w:val="000000" w:themeColor="text1"/>
        </w:rPr>
        <w:t xml:space="preserve"> The participant is scored by how many of their answers were </w:t>
      </w:r>
      <w:commentRangeStart w:id="38"/>
      <w:r w:rsidR="008037C0">
        <w:rPr>
          <w:color w:val="000000" w:themeColor="text1"/>
        </w:rPr>
        <w:t>correct</w:t>
      </w:r>
      <w:commentRangeEnd w:id="38"/>
      <w:r w:rsidR="001F3CCF">
        <w:rPr>
          <w:rStyle w:val="CommentReference"/>
        </w:rPr>
        <w:commentReference w:id="38"/>
      </w:r>
      <w:r w:rsidR="008037C0">
        <w:rPr>
          <w:color w:val="000000" w:themeColor="text1"/>
        </w:rPr>
        <w:t xml:space="preserve">. These raw scores are then compared to percentiles based on the participants </w:t>
      </w:r>
      <w:commentRangeStart w:id="39"/>
      <w:r w:rsidR="008037C0">
        <w:rPr>
          <w:color w:val="000000" w:themeColor="text1"/>
        </w:rPr>
        <w:t>age</w:t>
      </w:r>
      <w:commentRangeEnd w:id="39"/>
      <w:r w:rsidR="001F3CCF">
        <w:rPr>
          <w:rStyle w:val="CommentReference"/>
        </w:rPr>
        <w:commentReference w:id="39"/>
      </w:r>
      <w:r w:rsidR="008037C0">
        <w:rPr>
          <w:color w:val="000000" w:themeColor="text1"/>
        </w:rPr>
        <w:t>.</w:t>
      </w:r>
      <w:r w:rsidR="00C12355">
        <w:rPr>
          <w:color w:val="000000" w:themeColor="text1"/>
        </w:rPr>
        <w:t xml:space="preserve"> Researchers can choose to</w:t>
      </w:r>
      <w:r w:rsidR="00B509DD">
        <w:rPr>
          <w:color w:val="000000" w:themeColor="text1"/>
        </w:rPr>
        <w:t xml:space="preserve"> use a time restriction, five minutes for Set one or forty minutes for Set two</w:t>
      </w:r>
      <w:r w:rsidR="0098043F">
        <w:rPr>
          <w:color w:val="000000" w:themeColor="text1"/>
        </w:rPr>
        <w:t xml:space="preserve"> (</w:t>
      </w:r>
      <w:proofErr w:type="spellStart"/>
      <w:r w:rsidR="0098043F">
        <w:rPr>
          <w:color w:val="000000" w:themeColor="text1"/>
        </w:rPr>
        <w:t>Bors</w:t>
      </w:r>
      <w:proofErr w:type="spellEnd"/>
      <w:r w:rsidR="0098043F">
        <w:rPr>
          <w:color w:val="000000" w:themeColor="text1"/>
        </w:rPr>
        <w:t>, &amp; Stokes, 1998).</w:t>
      </w:r>
      <w:r w:rsidR="00B509DD">
        <w:rPr>
          <w:color w:val="000000" w:themeColor="text1"/>
        </w:rPr>
        <w:t xml:space="preserve"> </w:t>
      </w:r>
      <w:r w:rsidR="0098043F">
        <w:rPr>
          <w:color w:val="000000" w:themeColor="text1"/>
        </w:rPr>
        <w:t>T</w:t>
      </w:r>
      <w:r w:rsidR="00B509DD">
        <w:rPr>
          <w:color w:val="000000" w:themeColor="text1"/>
        </w:rPr>
        <w:t>he time restricts could be used as an assessment of intellectual efficiency</w:t>
      </w:r>
      <w:r w:rsidR="0098043F">
        <w:rPr>
          <w:color w:val="000000" w:themeColor="text1"/>
        </w:rPr>
        <w:t>, w</w:t>
      </w:r>
      <w:r w:rsidR="00B509DD">
        <w:rPr>
          <w:color w:val="000000" w:themeColor="text1"/>
        </w:rPr>
        <w:t>ithout the time restrictions it can be used to evaluate clear thinking.</w:t>
      </w:r>
    </w:p>
    <w:p w14:paraId="6357736E" w14:textId="5566028A" w:rsidR="00946970" w:rsidRDefault="00946970" w:rsidP="00C96FDA">
      <w:pPr>
        <w:spacing w:line="480" w:lineRule="auto"/>
        <w:ind w:firstLine="720"/>
      </w:pPr>
      <w:commentRangeStart w:id="40"/>
      <w:commentRangeStart w:id="41"/>
      <w:r>
        <w:rPr>
          <w:color w:val="000000" w:themeColor="text1"/>
        </w:rPr>
        <w:t xml:space="preserve">Conway </w:t>
      </w:r>
      <w:commentRangeEnd w:id="40"/>
      <w:r w:rsidR="00E77F14">
        <w:rPr>
          <w:rStyle w:val="CommentReference"/>
        </w:rPr>
        <w:commentReference w:id="40"/>
      </w:r>
      <w:commentRangeEnd w:id="41"/>
      <w:r w:rsidR="00C36548">
        <w:rPr>
          <w:rStyle w:val="CommentReference"/>
        </w:rPr>
        <w:commentReference w:id="41"/>
      </w:r>
      <w:r>
        <w:rPr>
          <w:color w:val="000000" w:themeColor="text1"/>
        </w:rPr>
        <w:t>et al. (2002) presented a latent variable analysis between WM</w:t>
      </w:r>
      <w:ins w:id="42" w:author="Erin Buchanan" w:date="2019-03-05T12:07:00Z">
        <w:r w:rsidR="00BA5967">
          <w:rPr>
            <w:color w:val="000000" w:themeColor="text1"/>
          </w:rPr>
          <w:t>,</w:t>
        </w:r>
      </w:ins>
      <w:del w:id="43" w:author="Erin Buchanan" w:date="2019-03-05T12:07:00Z">
        <w:r w:rsidDel="00BA5967">
          <w:rPr>
            <w:color w:val="000000" w:themeColor="text1"/>
          </w:rPr>
          <w:delText>.</w:delText>
        </w:r>
      </w:del>
      <w:r>
        <w:rPr>
          <w:color w:val="000000" w:themeColor="text1"/>
        </w:rPr>
        <w:t xml:space="preserve"> </w:t>
      </w:r>
      <w:proofErr w:type="spellStart"/>
      <w:r w:rsidRPr="00296A1B">
        <w:rPr>
          <w:i/>
          <w:color w:val="000000" w:themeColor="text1"/>
          <w:rPrChange w:id="44" w:author="Erin Buchanan" w:date="2019-03-05T12:10:00Z">
            <w:rPr>
              <w:color w:val="000000" w:themeColor="text1"/>
            </w:rPr>
          </w:rPrChange>
        </w:rPr>
        <w:t>gF</w:t>
      </w:r>
      <w:proofErr w:type="spellEnd"/>
      <w:r>
        <w:rPr>
          <w:color w:val="000000" w:themeColor="text1"/>
        </w:rPr>
        <w:t>, STM</w:t>
      </w:r>
      <w:ins w:id="45" w:author="Erin Buchanan" w:date="2019-03-05T12:07:00Z">
        <w:r w:rsidR="00BA5967">
          <w:rPr>
            <w:color w:val="000000" w:themeColor="text1"/>
          </w:rPr>
          <w:t>,</w:t>
        </w:r>
      </w:ins>
      <w:r>
        <w:rPr>
          <w:color w:val="000000" w:themeColor="text1"/>
        </w:rPr>
        <w:t xml:space="preserve"> and processing speed. In their study</w:t>
      </w:r>
      <w:ins w:id="46" w:author="Erin Buchanan" w:date="2019-03-05T12:07:00Z">
        <w:r w:rsidR="00C36548">
          <w:rPr>
            <w:color w:val="000000" w:themeColor="text1"/>
          </w:rPr>
          <w:t>,</w:t>
        </w:r>
      </w:ins>
      <w:r>
        <w:rPr>
          <w:color w:val="000000" w:themeColor="text1"/>
        </w:rPr>
        <w:t xml:space="preserve"> they had participants complete multiple simple and complex tasks including the OSPAN, RSPAN, and APM. They found that WM and </w:t>
      </w:r>
      <w:r w:rsidRPr="00296A1B">
        <w:rPr>
          <w:i/>
          <w:color w:val="000000" w:themeColor="text1"/>
          <w:rPrChange w:id="47" w:author="Erin Buchanan" w:date="2019-03-05T12:10:00Z">
            <w:rPr>
              <w:color w:val="000000" w:themeColor="text1"/>
            </w:rPr>
          </w:rPrChange>
        </w:rPr>
        <w:t>gF</w:t>
      </w:r>
      <w:r>
        <w:rPr>
          <w:color w:val="000000" w:themeColor="text1"/>
        </w:rPr>
        <w:t xml:space="preserve"> were strongly linked, WM and STM were strongly linked, but </w:t>
      </w:r>
      <w:r w:rsidRPr="00296A1B">
        <w:rPr>
          <w:i/>
          <w:color w:val="000000" w:themeColor="text1"/>
          <w:rPrChange w:id="48" w:author="Erin Buchanan" w:date="2019-03-05T12:10:00Z">
            <w:rPr>
              <w:color w:val="000000" w:themeColor="text1"/>
            </w:rPr>
          </w:rPrChange>
        </w:rPr>
        <w:t>gF</w:t>
      </w:r>
      <w:r>
        <w:rPr>
          <w:color w:val="000000" w:themeColor="text1"/>
        </w:rPr>
        <w:t xml:space="preserve"> was not linked to STM. The authors suggest that since WM is correlated with STM and </w:t>
      </w:r>
      <w:r w:rsidRPr="00296A1B">
        <w:rPr>
          <w:i/>
          <w:color w:val="000000" w:themeColor="text1"/>
          <w:rPrChange w:id="49" w:author="Erin Buchanan" w:date="2019-03-05T12:10:00Z">
            <w:rPr>
              <w:color w:val="000000" w:themeColor="text1"/>
            </w:rPr>
          </w:rPrChange>
        </w:rPr>
        <w:t>gF</w:t>
      </w:r>
      <w:r>
        <w:rPr>
          <w:color w:val="000000" w:themeColor="text1"/>
        </w:rPr>
        <w:t xml:space="preserve"> is not, that WM and </w:t>
      </w:r>
      <w:r w:rsidRPr="00296A1B">
        <w:rPr>
          <w:i/>
          <w:color w:val="000000" w:themeColor="text1"/>
          <w:rPrChange w:id="50" w:author="Erin Buchanan" w:date="2019-03-05T12:10:00Z">
            <w:rPr>
              <w:color w:val="000000" w:themeColor="text1"/>
            </w:rPr>
          </w:rPrChange>
        </w:rPr>
        <w:t>gF</w:t>
      </w:r>
      <w:r>
        <w:rPr>
          <w:color w:val="000000" w:themeColor="text1"/>
        </w:rPr>
        <w:t xml:space="preserve"> are different constructs that need different ways of being tested. </w:t>
      </w:r>
    </w:p>
    <w:p w14:paraId="255FCF6E" w14:textId="77777777" w:rsidR="00AE597B" w:rsidRDefault="00AE597B" w:rsidP="00AE597B">
      <w:pPr>
        <w:spacing w:line="480" w:lineRule="auto"/>
        <w:jc w:val="both"/>
      </w:pPr>
      <w:r>
        <w:rPr>
          <w:b/>
        </w:rPr>
        <w:t>Expertise</w:t>
      </w:r>
    </w:p>
    <w:p w14:paraId="67A581E8" w14:textId="503EFB63" w:rsidR="00AE597B" w:rsidRDefault="00AE597B" w:rsidP="00AE597B">
      <w:pPr>
        <w:spacing w:line="480" w:lineRule="auto"/>
        <w:ind w:firstLine="720"/>
      </w:pPr>
      <w:r>
        <w:t xml:space="preserve">The last construct that may affect your working memory or fluid intelligence is expertise. Chi, Glaser, and Rees (1982) describe expertise as having an abundance of knowledge and having skill to apply that knowledge. The authors argue that having this knowledge and skill plays a large part in intelligence as a whole. Because </w:t>
      </w:r>
      <w:r w:rsidR="00BD3994">
        <w:t>participants</w:t>
      </w:r>
      <w:commentRangeStart w:id="51"/>
      <w:r>
        <w:t xml:space="preserve"> </w:t>
      </w:r>
      <w:commentRangeEnd w:id="51"/>
      <w:r w:rsidR="003D1931">
        <w:rPr>
          <w:rStyle w:val="CommentReference"/>
        </w:rPr>
        <w:commentReference w:id="51"/>
      </w:r>
      <w:r>
        <w:t>are able to recall their skill better and faster, they are perceived as more intelligent. This</w:t>
      </w:r>
      <w:ins w:id="52" w:author="Erin Buchanan" w:date="2018-12-28T13:23:00Z">
        <w:r w:rsidR="008632DD">
          <w:t xml:space="preserve"> effect</w:t>
        </w:r>
      </w:ins>
      <w:r>
        <w:t xml:space="preserve"> has been demonstrated primarily with the skillsets of chess (Chase </w:t>
      </w:r>
      <w:ins w:id="53" w:author="Erin Buchanan" w:date="2018-12-28T13:23:00Z">
        <w:r w:rsidR="008632DD">
          <w:t xml:space="preserve">&amp; </w:t>
        </w:r>
      </w:ins>
      <w:r>
        <w:t xml:space="preserve">Simon, 1973) and physics (Chi, </w:t>
      </w:r>
      <w:proofErr w:type="spellStart"/>
      <w:r>
        <w:t>Feltovich</w:t>
      </w:r>
      <w:proofErr w:type="spellEnd"/>
      <w:r>
        <w:t xml:space="preserve"> &amp; Glaser, 1981). </w:t>
      </w:r>
    </w:p>
    <w:p w14:paraId="15AF27A9" w14:textId="5C05F45F" w:rsidR="00B3050C" w:rsidDel="0017047A" w:rsidRDefault="00AE597B" w:rsidP="00CA104D">
      <w:pPr>
        <w:spacing w:line="480" w:lineRule="auto"/>
        <w:ind w:firstLine="720"/>
        <w:rPr>
          <w:del w:id="54" w:author="Erin Buchanan" w:date="2019-03-05T12:09:00Z"/>
        </w:rPr>
      </w:pPr>
      <w:r>
        <w:t xml:space="preserve">In Chase and Simon’s </w:t>
      </w:r>
      <w:ins w:id="55" w:author="Erin Buchanan" w:date="2018-12-28T13:23:00Z">
        <w:r w:rsidR="008632DD">
          <w:t>(</w:t>
        </w:r>
      </w:ins>
      <w:r>
        <w:t>1973</w:t>
      </w:r>
      <w:ins w:id="56" w:author="Erin Buchanan" w:date="2018-12-28T13:23:00Z">
        <w:r w:rsidR="008632DD">
          <w:t>)</w:t>
        </w:r>
      </w:ins>
      <w:r>
        <w:t xml:space="preserve"> study on chess and </w:t>
      </w:r>
      <w:del w:id="57" w:author="Wikowsky, Addie J" w:date="2019-02-28T17:32:00Z">
        <w:r w:rsidDel="00B6778C">
          <w:delText>perception</w:delText>
        </w:r>
      </w:del>
      <w:ins w:id="58" w:author="Wikowsky, Addie J" w:date="2019-02-28T17:32:00Z">
        <w:r w:rsidR="00B6778C">
          <w:t>memory</w:t>
        </w:r>
      </w:ins>
      <w:r>
        <w:t>, they had three classes of participants</w:t>
      </w:r>
      <w:r w:rsidR="008632DD">
        <w:t xml:space="preserve"> who played chess</w:t>
      </w:r>
      <w:r>
        <w:t xml:space="preserve">. From highest to lowest they were: master, Class A player, and </w:t>
      </w:r>
      <w:r>
        <w:lastRenderedPageBreak/>
        <w:t xml:space="preserve">beginner. The way the authors decided to study </w:t>
      </w:r>
      <w:r w:rsidR="00977425">
        <w:t>working memory</w:t>
      </w:r>
      <w:r>
        <w:t xml:space="preserve"> was to isolate “chunks” that would then be encoded by the participant. These chunks were created by having a chess position set up having one of 28 variations. Chunks refer to Miller (1956) and his “magical number” 7, which proposes that most humans can contain 7 individual pieces of information plus or minus 2. </w:t>
      </w:r>
      <w:r w:rsidR="00F00D03">
        <w:t xml:space="preserve">During the </w:t>
      </w:r>
      <w:commentRangeStart w:id="59"/>
      <w:commentRangeStart w:id="60"/>
      <w:commentRangeStart w:id="61"/>
      <w:commentRangeStart w:id="62"/>
      <w:r w:rsidR="003A6405">
        <w:t xml:space="preserve">memory </w:t>
      </w:r>
      <w:r>
        <w:t xml:space="preserve">task </w:t>
      </w:r>
      <w:r w:rsidR="003A6405">
        <w:t>the players were asked to recall different chess positions from memory</w:t>
      </w:r>
      <w:r w:rsidR="00F00D03">
        <w:t xml:space="preserve"> (Chase &amp; Simon, 1973)</w:t>
      </w:r>
      <w:r w:rsidR="003A6405">
        <w:t>.</w:t>
      </w:r>
      <w:r w:rsidR="00F00D03">
        <w:t xml:space="preserve"> </w:t>
      </w:r>
      <w:moveToRangeStart w:id="63" w:author="Erin Buchanan" w:date="2019-03-05T12:08:00Z" w:name="move2680122"/>
      <w:moveTo w:id="64" w:author="Erin Buchanan" w:date="2019-03-05T12:08:00Z">
        <w:r w:rsidR="00E75A99">
          <w:t xml:space="preserve">The experimental design included two chess boards that were placed in front of the participant. </w:t>
        </w:r>
      </w:moveTo>
      <w:moveToRangeEnd w:id="63"/>
      <w:r w:rsidR="00F00D03">
        <w:t xml:space="preserve">These </w:t>
      </w:r>
      <w:del w:id="65" w:author="Erin Buchanan" w:date="2019-03-05T12:08:00Z">
        <w:r w:rsidR="00F00D03" w:rsidDel="00E75A99">
          <w:delText xml:space="preserve">positions </w:delText>
        </w:r>
      </w:del>
      <w:ins w:id="66" w:author="Erin Buchanan" w:date="2019-03-05T12:08:00Z">
        <w:r w:rsidR="00E75A99">
          <w:t>boards</w:t>
        </w:r>
        <w:r w:rsidR="00E75A99">
          <w:t xml:space="preserve"> </w:t>
        </w:r>
      </w:ins>
      <w:r w:rsidR="00F00D03">
        <w:t>were recreated two ways. The first position was played games that were in the middle of a match and the second was from randomly placing the pieces on the board</w:t>
      </w:r>
      <w:del w:id="67" w:author="Erin Buchanan" w:date="2019-03-05T12:09:00Z">
        <w:r w:rsidR="00F00D03" w:rsidDel="00E030B2">
          <w:delText xml:space="preserve">. </w:delText>
        </w:r>
      </w:del>
      <w:moveFromRangeStart w:id="68" w:author="Erin Buchanan" w:date="2019-03-05T12:08:00Z" w:name="move2680122"/>
      <w:moveFrom w:id="69" w:author="Erin Buchanan" w:date="2019-03-05T12:08:00Z">
        <w:r w:rsidR="003A6405" w:rsidDel="00E75A99">
          <w:t>The experimental design included two chess boards</w:t>
        </w:r>
        <w:r w:rsidR="00F00D03" w:rsidDel="00E75A99">
          <w:t xml:space="preserve"> that were placed in front of the participant</w:t>
        </w:r>
        <w:r w:rsidR="003A6405" w:rsidDel="00E75A99">
          <w:t>.</w:t>
        </w:r>
        <w:del w:id="70" w:author="Erin Buchanan" w:date="2019-03-05T12:09:00Z">
          <w:r w:rsidDel="00E030B2">
            <w:delText xml:space="preserve"> </w:delText>
          </w:r>
        </w:del>
      </w:moveFrom>
      <w:moveFromRangeEnd w:id="68"/>
      <w:del w:id="71" w:author="Erin Buchanan" w:date="2019-03-05T12:09:00Z">
        <w:r w:rsidDel="00E030B2">
          <w:delText>One with the chess position already displayed</w:delText>
        </w:r>
        <w:r w:rsidR="006919E9" w:rsidDel="00E030B2">
          <w:delText xml:space="preserve"> with the chunk they were to </w:delText>
        </w:r>
        <w:r w:rsidR="00B6778C" w:rsidDel="00E030B2">
          <w:delText>recall</w:delText>
        </w:r>
        <w:r w:rsidDel="00E030B2">
          <w:delText>, and the second with all the</w:delText>
        </w:r>
        <w:r w:rsidR="00E658B1" w:rsidDel="00E030B2">
          <w:delText xml:space="preserve"> chess</w:delText>
        </w:r>
        <w:r w:rsidDel="00E030B2">
          <w:delText xml:space="preserve"> pieces at their starting </w:delText>
        </w:r>
        <w:r w:rsidR="00F00D03" w:rsidDel="00E030B2">
          <w:delText>places</w:delText>
        </w:r>
      </w:del>
      <w:r>
        <w:t xml:space="preserve">. </w:t>
      </w:r>
      <w:commentRangeEnd w:id="59"/>
      <w:r w:rsidR="00E658B1">
        <w:rPr>
          <w:rStyle w:val="CommentReference"/>
        </w:rPr>
        <w:commentReference w:id="59"/>
      </w:r>
      <w:commentRangeEnd w:id="60"/>
      <w:r w:rsidR="00882BE1">
        <w:rPr>
          <w:rStyle w:val="CommentReference"/>
        </w:rPr>
        <w:commentReference w:id="60"/>
      </w:r>
      <w:commentRangeEnd w:id="61"/>
      <w:r w:rsidR="00B3050C">
        <w:rPr>
          <w:rStyle w:val="CommentReference"/>
        </w:rPr>
        <w:commentReference w:id="61"/>
      </w:r>
      <w:commentRangeEnd w:id="62"/>
      <w:r w:rsidR="00C35CCC">
        <w:rPr>
          <w:rStyle w:val="CommentReference"/>
        </w:rPr>
        <w:commentReference w:id="62"/>
      </w:r>
      <w:r>
        <w:t xml:space="preserve">The participant was </w:t>
      </w:r>
      <w:r w:rsidR="001B12ED">
        <w:t>told to examine</w:t>
      </w:r>
      <w:r w:rsidR="00B6778C">
        <w:t xml:space="preserve"> the</w:t>
      </w:r>
      <w:r>
        <w:t xml:space="preserve"> </w:t>
      </w:r>
      <w:r w:rsidR="00B6778C">
        <w:t xml:space="preserve">preset </w:t>
      </w:r>
      <w:r>
        <w:t xml:space="preserve">board </w:t>
      </w:r>
      <w:r w:rsidR="00C96100">
        <w:t xml:space="preserve">for five seconds </w:t>
      </w:r>
      <w:r w:rsidR="001B12ED">
        <w:t>and</w:t>
      </w:r>
      <w:r>
        <w:t xml:space="preserve"> </w:t>
      </w:r>
      <w:r w:rsidR="00B6778C">
        <w:t xml:space="preserve">recall the as much as they could remember on the full set board in front of them. </w:t>
      </w:r>
      <w:r w:rsidRPr="00F00D03">
        <w:t>The</w:t>
      </w:r>
      <w:r>
        <w:t xml:space="preserve"> participant was able to </w:t>
      </w:r>
      <w:r w:rsidR="00C96100">
        <w:t>repeat memoriz</w:t>
      </w:r>
      <w:r w:rsidR="00B51AEA">
        <w:t>ing</w:t>
      </w:r>
      <w:r w:rsidR="00C96100">
        <w:t xml:space="preserve"> and </w:t>
      </w:r>
      <w:r w:rsidR="00B51AEA">
        <w:t>recalling the board layout</w:t>
      </w:r>
      <w:r w:rsidR="00C96100">
        <w:t xml:space="preserve"> </w:t>
      </w:r>
      <w:r>
        <w:t>until they recalled the original set perfectl</w:t>
      </w:r>
      <w:r w:rsidR="00CA104D">
        <w:t>y</w:t>
      </w:r>
      <w:r>
        <w:t>. It took those in the master class</w:t>
      </w:r>
      <w:r w:rsidR="00B51AEA">
        <w:t xml:space="preserve"> </w:t>
      </w:r>
      <w:r>
        <w:t xml:space="preserve">less trials than the Class A players and beginners </w:t>
      </w:r>
      <w:r w:rsidR="00F00D03">
        <w:t>to recreate the m</w:t>
      </w:r>
      <w:r w:rsidR="00CA104D">
        <w:t xml:space="preserve">iddle of the match positions. </w:t>
      </w:r>
      <w:r w:rsidR="00AA754C">
        <w:t>T</w:t>
      </w:r>
      <w:r>
        <w:t xml:space="preserve">hose in the “master” class </w:t>
      </w:r>
      <w:r w:rsidR="00CA104D">
        <w:t xml:space="preserve">could </w:t>
      </w:r>
      <w:r>
        <w:t>encode the preset chess boards and recreat</w:t>
      </w:r>
      <w:r w:rsidR="00B3050C">
        <w:t>e</w:t>
      </w:r>
      <w:r>
        <w:t xml:space="preserve"> their model </w:t>
      </w:r>
      <w:r w:rsidR="00CA104D">
        <w:t xml:space="preserve">in less trials </w:t>
      </w:r>
      <w:r>
        <w:t xml:space="preserve">than the other two groups of </w:t>
      </w:r>
      <w:commentRangeStart w:id="72"/>
      <w:commentRangeStart w:id="73"/>
      <w:r>
        <w:t>participants</w:t>
      </w:r>
      <w:commentRangeEnd w:id="72"/>
      <w:r w:rsidR="00515130">
        <w:rPr>
          <w:rStyle w:val="CommentReference"/>
        </w:rPr>
        <w:commentReference w:id="72"/>
      </w:r>
      <w:commentRangeEnd w:id="73"/>
      <w:r w:rsidR="00CA104D">
        <w:t xml:space="preserve">, </w:t>
      </w:r>
      <w:r w:rsidR="00223DAE">
        <w:rPr>
          <w:rStyle w:val="CommentReference"/>
        </w:rPr>
        <w:commentReference w:id="73"/>
      </w:r>
      <w:r w:rsidR="00B3050C">
        <w:t>because they had more expertise playing chess</w:t>
      </w:r>
      <w:r>
        <w:t>.</w:t>
      </w:r>
      <w:r w:rsidR="00CA104D" w:rsidRPr="00CA104D">
        <w:t xml:space="preserve"> </w:t>
      </w:r>
    </w:p>
    <w:p w14:paraId="53757E0B" w14:textId="6C60C91D" w:rsidR="00AE597B" w:rsidRDefault="00CA104D" w:rsidP="0017047A">
      <w:pPr>
        <w:spacing w:line="480" w:lineRule="auto"/>
        <w:ind w:firstLine="720"/>
        <w:pPrChange w:id="74" w:author="Erin Buchanan" w:date="2019-03-05T12:09:00Z">
          <w:pPr>
            <w:spacing w:line="480" w:lineRule="auto"/>
          </w:pPr>
        </w:pPrChange>
      </w:pPr>
      <w:r>
        <w:t>This</w:t>
      </w:r>
      <w:ins w:id="75" w:author="Erin Buchanan" w:date="2019-03-05T12:09:00Z">
        <w:r w:rsidR="0017047A">
          <w:t xml:space="preserve"> finding</w:t>
        </w:r>
      </w:ins>
      <w:r>
        <w:t xml:space="preserve"> suggests that the expertise influenced the results based off the position being a playable game or not.</w:t>
      </w:r>
      <w:r w:rsidR="00B3050C" w:rsidRPr="00B3050C">
        <w:t xml:space="preserve"> </w:t>
      </w:r>
    </w:p>
    <w:p w14:paraId="72E2B2B5" w14:textId="4351C729" w:rsidR="00754BE9" w:rsidRDefault="00AE597B" w:rsidP="00AE597B">
      <w:pPr>
        <w:spacing w:line="480" w:lineRule="auto"/>
        <w:ind w:firstLine="720"/>
        <w:rPr>
          <w:ins w:id="76" w:author="Erin Buchanan" w:date="2018-12-28T13:28:00Z"/>
        </w:rPr>
      </w:pPr>
      <w:r>
        <w:t>Chi et al. (1981) looked at the same idea of expertise, but with those in the field of physics. For their categories of participants, they used PhD students in the physics department (experts) and undergraduates who had only completed one semester of a physics course (novices). They were given 24 problems to group</w:t>
      </w:r>
      <w:r w:rsidR="009B2003">
        <w:t xml:space="preserve"> together</w:t>
      </w:r>
      <w:r>
        <w:t xml:space="preserve"> by the how the solution</w:t>
      </w:r>
      <w:r w:rsidR="009B2003">
        <w:t xml:space="preserve"> to the problem</w:t>
      </w:r>
      <w:r>
        <w:t xml:space="preserve"> was to be found. All participants were interviewed after they separated the problems to their respective categories to see how they reasoned why that problem fits with the category they chose. They determined that the experts sorted by the laws of physics, and the novices sorted by </w:t>
      </w:r>
      <w:r>
        <w:lastRenderedPageBreak/>
        <w:t xml:space="preserve">surface structures. Theses surface structures refer to objects, terms, or configurations of the problem presented. </w:t>
      </w:r>
    </w:p>
    <w:p w14:paraId="58A0E5BC" w14:textId="06098381" w:rsidR="00AB5AC2" w:rsidRDefault="00AE597B" w:rsidP="00C96FDA">
      <w:pPr>
        <w:spacing w:line="480" w:lineRule="auto"/>
        <w:ind w:firstLine="720"/>
      </w:pPr>
      <w:r>
        <w:t>In the second part of the study</w:t>
      </w:r>
      <w:ins w:id="77" w:author="Erin Buchanan" w:date="2018-12-28T13:28:00Z">
        <w:r w:rsidR="00754BE9">
          <w:t>,</w:t>
        </w:r>
      </w:ins>
      <w:r>
        <w:t xml:space="preserve"> the experts and novices were presented a new set of 20 physic problems. This part of the study also included an intermediate </w:t>
      </w:r>
      <w:commentRangeStart w:id="78"/>
      <w:commentRangeStart w:id="79"/>
      <w:commentRangeStart w:id="80"/>
      <w:commentRangeStart w:id="81"/>
      <w:r>
        <w:t>participant</w:t>
      </w:r>
      <w:commentRangeEnd w:id="78"/>
      <w:r w:rsidR="00D07D17">
        <w:rPr>
          <w:rStyle w:val="CommentReference"/>
        </w:rPr>
        <w:commentReference w:id="78"/>
      </w:r>
      <w:commentRangeEnd w:id="79"/>
      <w:r w:rsidR="00223DAE">
        <w:rPr>
          <w:rStyle w:val="CommentReference"/>
        </w:rPr>
        <w:commentReference w:id="79"/>
      </w:r>
      <w:commentRangeEnd w:id="80"/>
      <w:r w:rsidR="00E658B1">
        <w:rPr>
          <w:rStyle w:val="CommentReference"/>
        </w:rPr>
        <w:commentReference w:id="80"/>
      </w:r>
      <w:commentRangeEnd w:id="81"/>
      <w:r w:rsidR="00645FF3">
        <w:rPr>
          <w:rStyle w:val="CommentReference"/>
        </w:rPr>
        <w:commentReference w:id="81"/>
      </w:r>
      <w:r>
        <w:t xml:space="preserve"> who was a fourth-year physics major. These problems were created to include both physic laws and surface features combined to see how the participants would categorize them. The results were replicated from the previous study by the expert and the novice participant</w:t>
      </w:r>
      <w:ins w:id="82" w:author="Erin Buchanan" w:date="2018-12-28T13:29:00Z">
        <w:r w:rsidR="007D1E8B">
          <w:t>s</w:t>
        </w:r>
      </w:ins>
      <w:r>
        <w:t xml:space="preserve">. Yet, the intermediate participant reasoned both by using the laws of physics and surface structures, showing that they had applied the laws, but not yet left the surface structure. These studies by Chase and Simon and Chi et al., demonstrate that expertise is </w:t>
      </w:r>
      <w:r w:rsidR="007D1E8B">
        <w:t>perceptually</w:t>
      </w:r>
      <w:r>
        <w:t xml:space="preserve"> learned through practice and understanding. They both demonstrate ideas of chunking</w:t>
      </w:r>
      <w:r w:rsidR="00A86D0D">
        <w:t xml:space="preserve"> (working memory)</w:t>
      </w:r>
      <w:r>
        <w:t xml:space="preserve"> and previous knowledge</w:t>
      </w:r>
      <w:r w:rsidR="00A86D0D">
        <w:t xml:space="preserve"> (intelligence)</w:t>
      </w:r>
      <w:r>
        <w:t xml:space="preserve"> that can lead to expertise. </w:t>
      </w:r>
    </w:p>
    <w:p w14:paraId="3865DACC" w14:textId="4455B637" w:rsidR="00E057B4" w:rsidRPr="00E057B4" w:rsidRDefault="00E057B4" w:rsidP="00E057B4">
      <w:pPr>
        <w:spacing w:line="480" w:lineRule="auto"/>
        <w:jc w:val="both"/>
      </w:pPr>
      <w:r>
        <w:rPr>
          <w:b/>
        </w:rPr>
        <w:t>Interplay between these systems</w:t>
      </w:r>
    </w:p>
    <w:p w14:paraId="3DFE8940" w14:textId="4A905B02" w:rsidR="000E41BC" w:rsidRPr="000B35F5" w:rsidDel="00DC395E" w:rsidRDefault="000E41BC">
      <w:pPr>
        <w:spacing w:line="480" w:lineRule="auto"/>
        <w:ind w:firstLine="720"/>
        <w:rPr>
          <w:del w:id="83" w:author="Wikowsky, Addie J" w:date="2019-03-02T22:11:00Z"/>
        </w:rPr>
      </w:pPr>
      <w:r>
        <w:t xml:space="preserve">With </w:t>
      </w:r>
      <w:r w:rsidR="00C00078">
        <w:t xml:space="preserve">these three constructs combined, </w:t>
      </w:r>
      <w:r w:rsidR="004D0D20">
        <w:t xml:space="preserve">WM, </w:t>
      </w:r>
      <w:commentRangeStart w:id="84"/>
      <w:commentRangeStart w:id="85"/>
      <w:proofErr w:type="spellStart"/>
      <w:r w:rsidR="004D0D20" w:rsidRPr="004D0D20">
        <w:rPr>
          <w:i/>
        </w:rPr>
        <w:t>gF</w:t>
      </w:r>
      <w:commentRangeEnd w:id="84"/>
      <w:proofErr w:type="spellEnd"/>
      <w:r w:rsidR="00D444AF">
        <w:rPr>
          <w:rStyle w:val="CommentReference"/>
        </w:rPr>
        <w:commentReference w:id="84"/>
      </w:r>
      <w:commentRangeEnd w:id="85"/>
      <w:r w:rsidR="006E3389">
        <w:rPr>
          <w:rStyle w:val="CommentReference"/>
        </w:rPr>
        <w:commentReference w:id="85"/>
      </w:r>
      <w:r w:rsidR="004D0D20">
        <w:rPr>
          <w:i/>
        </w:rPr>
        <w:t xml:space="preserve">, </w:t>
      </w:r>
      <w:r w:rsidR="004D0D20">
        <w:t xml:space="preserve">and expertise, </w:t>
      </w:r>
      <w:r w:rsidR="00C00078" w:rsidRPr="004D0D20">
        <w:t>they</w:t>
      </w:r>
      <w:r w:rsidR="00C00078">
        <w:t xml:space="preserve"> could help shape </w:t>
      </w:r>
      <w:r>
        <w:t>how we understand stimuli storage</w:t>
      </w:r>
      <w:r w:rsidR="00C00078">
        <w:t xml:space="preserve"> in our short term or long-term memory. They each play an important part in how we view the world around us and evaluate everyday situations</w:t>
      </w:r>
      <w:r w:rsidR="00C00078" w:rsidRPr="000E41BC">
        <w:t xml:space="preserve">. </w:t>
      </w:r>
      <w:del w:id="86" w:author="Wikowsky, Addie J" w:date="2019-03-02T20:00:00Z">
        <w:r w:rsidR="00AE2BE5" w:rsidRPr="000E41BC" w:rsidDel="000E41BC">
          <w:delText xml:space="preserve">WM is said to be linked to </w:delText>
        </w:r>
        <w:r w:rsidR="00AE2BE5" w:rsidRPr="000E41BC" w:rsidDel="000E41BC">
          <w:rPr>
            <w:i/>
          </w:rPr>
          <w:delText>gF</w:delText>
        </w:r>
        <w:r w:rsidR="00AE2BE5" w:rsidRPr="000E41BC" w:rsidDel="000E41BC">
          <w:delText xml:space="preserve"> by both constructs sharing a need from your secondary memory (</w:delText>
        </w:r>
        <w:r w:rsidRPr="000E41BC" w:rsidDel="000E41BC">
          <w:delText>Unsworth and Engle</w:delText>
        </w:r>
        <w:r w:rsidR="00AE2BE5" w:rsidRPr="000E41BC" w:rsidDel="000E41BC">
          <w:delText>, 20</w:delText>
        </w:r>
        <w:r w:rsidRPr="000E41BC" w:rsidDel="000E41BC">
          <w:delText>06</w:delText>
        </w:r>
        <w:r w:rsidR="00AE2BE5" w:rsidRPr="000E41BC" w:rsidDel="000E41BC">
          <w:delText xml:space="preserve">). </w:delText>
        </w:r>
      </w:del>
      <w:r w:rsidR="00AE2BE5" w:rsidRPr="000E41BC">
        <w:t>Shelton</w:t>
      </w:r>
      <w:r w:rsidR="00AE2BE5">
        <w:t xml:space="preserve"> et </w:t>
      </w:r>
      <w:commentRangeStart w:id="87"/>
      <w:r w:rsidR="00AE2BE5">
        <w:t>al</w:t>
      </w:r>
      <w:commentRangeEnd w:id="87"/>
      <w:r w:rsidR="00753F27">
        <w:rPr>
          <w:rStyle w:val="CommentReference"/>
        </w:rPr>
        <w:commentReference w:id="87"/>
      </w:r>
      <w:r w:rsidR="00AE2BE5">
        <w:t xml:space="preserve">. (2010) found in their study that WM </w:t>
      </w:r>
      <w:r w:rsidR="00AB5AC2">
        <w:t xml:space="preserve">was a predictor for </w:t>
      </w:r>
      <w:r w:rsidR="00AB5AC2">
        <w:rPr>
          <w:i/>
        </w:rPr>
        <w:t>gF</w:t>
      </w:r>
      <w:r w:rsidR="00AB5AC2">
        <w:t xml:space="preserve">. </w:t>
      </w:r>
      <w:r>
        <w:t xml:space="preserve">The authors did so by looking at multiple WM and </w:t>
      </w:r>
      <w:r>
        <w:rPr>
          <w:i/>
        </w:rPr>
        <w:t>gF</w:t>
      </w:r>
      <w:r>
        <w:t xml:space="preserve"> tests and seeing how they correlated with processing speed, primary and secondary memory, WM and </w:t>
      </w:r>
      <w:r>
        <w:rPr>
          <w:i/>
        </w:rPr>
        <w:t>gF</w:t>
      </w:r>
      <w:r>
        <w:t xml:space="preserve">. </w:t>
      </w:r>
      <w:commentRangeStart w:id="88"/>
      <w:r>
        <w:t>They used the digit symbol and symbol search subtests from the WAIS-III for processing speed. The primary memory</w:t>
      </w:r>
      <w:r w:rsidRPr="000E41BC">
        <w:t xml:space="preserve"> </w:t>
      </w:r>
      <w:r>
        <w:t xml:space="preserve">N-back for primary memory. The Story Recall, Verbal Paired Associates I, Family Pictures I from the WMS-III for secondary memory. The automated OSPAN, listening span, and working memory N-back for working memory. </w:t>
      </w:r>
      <w:commentRangeEnd w:id="88"/>
      <w:r w:rsidR="00786281">
        <w:rPr>
          <w:rStyle w:val="CommentReference"/>
        </w:rPr>
        <w:commentReference w:id="88"/>
      </w:r>
      <w:r>
        <w:t xml:space="preserve">Finally, the AMP, and the block design and matrix reasoning from the WAIS-III, for </w:t>
      </w:r>
      <w:r>
        <w:rPr>
          <w:i/>
        </w:rPr>
        <w:t>gF</w:t>
      </w:r>
      <w:r>
        <w:t xml:space="preserve">. After running a SEM model from the scores of all these tests, they found that processing speed, </w:t>
      </w:r>
      <w:r>
        <w:lastRenderedPageBreak/>
        <w:t xml:space="preserve">primary and secondary memory, </w:t>
      </w:r>
      <w:r w:rsidR="000B35F5">
        <w:t xml:space="preserve">and working memory all correlated with </w:t>
      </w:r>
      <w:r w:rsidR="000B35F5">
        <w:rPr>
          <w:i/>
        </w:rPr>
        <w:t>gF</w:t>
      </w:r>
      <w:r w:rsidR="000B35F5">
        <w:t xml:space="preserve">. They looked further into their SEM model to look at how much variance those constructs were explained by </w:t>
      </w:r>
      <w:proofErr w:type="spellStart"/>
      <w:r w:rsidR="000B35F5">
        <w:rPr>
          <w:i/>
        </w:rPr>
        <w:t>gF</w:t>
      </w:r>
      <w:proofErr w:type="spellEnd"/>
      <w:del w:id="89" w:author="Erin Buchanan" w:date="2019-03-05T12:13:00Z">
        <w:r w:rsidR="000B35F5" w:rsidDel="00E828E9">
          <w:delText>. After creating four smaller SEM models the</w:delText>
        </w:r>
      </w:del>
      <w:ins w:id="90" w:author="Erin Buchanan" w:date="2019-03-05T12:13:00Z">
        <w:r w:rsidR="00E828E9">
          <w:t>, and the</w:t>
        </w:r>
      </w:ins>
      <w:r w:rsidR="000B35F5">
        <w:t xml:space="preserve"> authors found that WM had a unique variance when it came to predicting </w:t>
      </w:r>
      <w:r w:rsidR="000B35F5">
        <w:rPr>
          <w:i/>
        </w:rPr>
        <w:t>gF</w:t>
      </w:r>
      <w:r w:rsidR="000B35F5">
        <w:t xml:space="preserve"> that none of the other constructs had. This supports that WM is </w:t>
      </w:r>
      <w:del w:id="91" w:author="Erin Buchanan" w:date="2019-03-05T12:13:00Z">
        <w:r w:rsidR="000B35F5" w:rsidDel="00E828E9">
          <w:delText xml:space="preserve">prime </w:delText>
        </w:r>
      </w:del>
      <w:ins w:id="92" w:author="Erin Buchanan" w:date="2019-03-05T12:13:00Z">
        <w:r w:rsidR="00E828E9">
          <w:t>primary</w:t>
        </w:r>
        <w:r w:rsidR="00E828E9">
          <w:t xml:space="preserve"> </w:t>
        </w:r>
      </w:ins>
      <w:r w:rsidR="000B35F5">
        <w:t xml:space="preserve">component of </w:t>
      </w:r>
      <w:proofErr w:type="spellStart"/>
      <w:r w:rsidR="000B35F5">
        <w:rPr>
          <w:i/>
        </w:rPr>
        <w:t>gF</w:t>
      </w:r>
      <w:proofErr w:type="spellEnd"/>
      <w:r w:rsidR="000B35F5">
        <w:t xml:space="preserve">. </w:t>
      </w:r>
    </w:p>
    <w:p w14:paraId="7D6724C8" w14:textId="6AC31D4D" w:rsidR="00A74C41" w:rsidRDefault="00AB5AC2" w:rsidP="00DC395E">
      <w:pPr>
        <w:spacing w:line="480" w:lineRule="auto"/>
        <w:ind w:firstLine="720"/>
      </w:pPr>
      <w:del w:id="93" w:author="Wikowsky, Addie J" w:date="2019-03-02T22:11:00Z">
        <w:r w:rsidDel="00DC395E">
          <w:delText xml:space="preserve">Fukuda, Voegl, Mayr, </w:delText>
        </w:r>
        <w:r w:rsidR="007021C3" w:rsidDel="00DC395E">
          <w:delText>and</w:delText>
        </w:r>
        <w:r w:rsidDel="00DC395E">
          <w:delText xml:space="preserve"> Awh (2010) argue that the link between WM and </w:delText>
        </w:r>
        <w:r w:rsidDel="00DC395E">
          <w:rPr>
            <w:i/>
          </w:rPr>
          <w:delText xml:space="preserve">gF </w:delText>
        </w:r>
        <w:r w:rsidDel="00DC395E">
          <w:delText xml:space="preserve">is also a way to understand </w:delText>
        </w:r>
        <w:r w:rsidR="00A74C41" w:rsidDel="00DC395E">
          <w:delText>any basic understanding of overall general intelligence (</w:delText>
        </w:r>
        <w:r w:rsidR="00A74C41" w:rsidDel="00DC395E">
          <w:rPr>
            <w:i/>
          </w:rPr>
          <w:delText>g</w:delText>
        </w:r>
        <w:r w:rsidR="00A74C41" w:rsidDel="00DC395E">
          <w:delText xml:space="preserve">). </w:delText>
        </w:r>
      </w:del>
    </w:p>
    <w:p w14:paraId="30DFC907" w14:textId="48F72651" w:rsidR="00DA589B" w:rsidRDefault="00A74C41" w:rsidP="008945D3">
      <w:pPr>
        <w:spacing w:line="480" w:lineRule="auto"/>
        <w:ind w:firstLine="720"/>
      </w:pPr>
      <w:proofErr w:type="spellStart"/>
      <w:r>
        <w:t>Grabner</w:t>
      </w:r>
      <w:proofErr w:type="spellEnd"/>
      <w:r>
        <w:t>, Neubauer, and Stern (2006) looked at the impact of intelligence and expertise on performance and neural efficiency.</w:t>
      </w:r>
      <w:r w:rsidR="00EA065E">
        <w:t xml:space="preserve"> The authors recruited chess players for their study. The participants had to complete psychometric tests which included</w:t>
      </w:r>
      <w:ins w:id="94" w:author="Erin Buchanan" w:date="2019-03-05T12:13:00Z">
        <w:r w:rsidR="00711456">
          <w:t xml:space="preserve">: </w:t>
        </w:r>
      </w:ins>
      <w:del w:id="95" w:author="Erin Buchanan" w:date="2019-03-05T12:13:00Z">
        <w:r w:rsidR="00EA065E" w:rsidDel="00711456">
          <w:delText xml:space="preserve">; </w:delText>
        </w:r>
      </w:del>
      <w:r w:rsidR="00EA065E">
        <w:t xml:space="preserve">the NEO-Five-Factor-Inventory, state anxiety test, </w:t>
      </w:r>
      <w:ins w:id="96" w:author="Erin Buchanan" w:date="2019-03-05T12:13:00Z">
        <w:r w:rsidR="00711456">
          <w:t xml:space="preserve">a </w:t>
        </w:r>
      </w:ins>
      <w:del w:id="97" w:author="Erin Buchanan" w:date="2019-03-05T12:13:00Z">
        <w:r w:rsidR="00EA065E" w:rsidDel="00711456">
          <w:delText xml:space="preserve">and an unpublished questionnaire on the participants </w:delText>
        </w:r>
      </w:del>
      <w:r w:rsidR="00EA065E">
        <w:t>mood</w:t>
      </w:r>
      <w:ins w:id="98" w:author="Erin Buchanan" w:date="2019-03-05T12:13:00Z">
        <w:r w:rsidR="00711456">
          <w:t xml:space="preserve"> questionnaire, and </w:t>
        </w:r>
        <w:r w:rsidR="00E53146">
          <w:t xml:space="preserve">the </w:t>
        </w:r>
        <w:proofErr w:type="spellStart"/>
        <w:r w:rsidR="00E53146">
          <w:t>Intelligenz</w:t>
        </w:r>
        <w:proofErr w:type="spellEnd"/>
        <w:r w:rsidR="00E53146">
          <w:t>-</w:t>
        </w:r>
        <w:proofErr w:type="spellStart"/>
        <w:r w:rsidR="00E53146">
          <w:t>Struktur</w:t>
        </w:r>
        <w:proofErr w:type="spellEnd"/>
        <w:r w:rsidR="00E53146">
          <w:t>-Test 2000 R</w:t>
        </w:r>
        <w:r w:rsidR="00E53146">
          <w:t xml:space="preserve"> for </w:t>
        </w:r>
      </w:ins>
      <w:ins w:id="99" w:author="Erin Buchanan" w:date="2019-03-05T12:14:00Z">
        <w:r w:rsidR="00E53146">
          <w:t>cognitive ability (CITE TEST HERE)</w:t>
        </w:r>
      </w:ins>
      <w:r w:rsidR="00EA065E">
        <w:t xml:space="preserve">. </w:t>
      </w:r>
      <w:del w:id="100" w:author="Erin Buchanan" w:date="2019-03-05T12:14:00Z">
        <w:r w:rsidR="00EA065E" w:rsidDel="00E53146">
          <w:delText>The also had to complete an intelligence test (</w:delText>
        </w:r>
      </w:del>
      <w:del w:id="101" w:author="Erin Buchanan" w:date="2019-03-05T12:13:00Z">
        <w:r w:rsidR="00EA065E" w:rsidDel="00E53146">
          <w:delText>Intelligenz-Struktur-Test 2000 R</w:delText>
        </w:r>
      </w:del>
      <w:del w:id="102" w:author="Erin Buchanan" w:date="2019-03-05T12:14:00Z">
        <w:r w:rsidR="00EA065E" w:rsidDel="00E53146">
          <w:delText xml:space="preserve">) to identify the participants cognitive ability. </w:delText>
        </w:r>
      </w:del>
      <w:r w:rsidR="00EA065E">
        <w:t xml:space="preserve">These were used as a control for the EEG data </w:t>
      </w:r>
      <w:commentRangeStart w:id="103"/>
      <w:r w:rsidR="00EA065E">
        <w:t>collected</w:t>
      </w:r>
      <w:commentRangeEnd w:id="103"/>
      <w:r w:rsidR="00E53146">
        <w:rPr>
          <w:rStyle w:val="CommentReference"/>
        </w:rPr>
        <w:commentReference w:id="103"/>
      </w:r>
      <w:r w:rsidR="00EA065E">
        <w:t>. The participant</w:t>
      </w:r>
      <w:ins w:id="104" w:author="Erin Buchanan" w:date="2019-03-05T12:14:00Z">
        <w:r w:rsidR="00720C76">
          <w:t>s</w:t>
        </w:r>
      </w:ins>
      <w:r w:rsidR="00EA065E">
        <w:t xml:space="preserve"> also had to complete a speed, memory, and reasoning task using different types of chess boards and pieces.</w:t>
      </w:r>
      <w:r>
        <w:t xml:space="preserve"> </w:t>
      </w:r>
      <w:r w:rsidR="005906DA">
        <w:t xml:space="preserve">The authors found that </w:t>
      </w:r>
      <w:r w:rsidR="00EA065E">
        <w:t xml:space="preserve">the </w:t>
      </w:r>
      <w:r w:rsidR="005906DA">
        <w:t xml:space="preserve">more intelligent participants </w:t>
      </w:r>
      <w:r w:rsidR="004D0D20">
        <w:t xml:space="preserve">had better performance than less intelligent participants in chess. There was an </w:t>
      </w:r>
      <w:r w:rsidR="006E3389">
        <w:t xml:space="preserve">exception </w:t>
      </w:r>
      <w:commentRangeStart w:id="105"/>
      <w:commentRangeEnd w:id="105"/>
      <w:r w:rsidR="007021C3">
        <w:rPr>
          <w:rStyle w:val="CommentReference"/>
        </w:rPr>
        <w:commentReference w:id="105"/>
      </w:r>
      <w:commentRangeStart w:id="106"/>
      <w:commentRangeEnd w:id="106"/>
      <w:r w:rsidR="006E3389">
        <w:rPr>
          <w:rStyle w:val="CommentReference"/>
        </w:rPr>
        <w:commentReference w:id="106"/>
      </w:r>
      <w:r w:rsidR="004D0D20">
        <w:t xml:space="preserve">that those who were an expert at the task (chess in this study), could make up for their lack of </w:t>
      </w:r>
      <w:commentRangeStart w:id="107"/>
      <w:r w:rsidR="004D0D20">
        <w:t>intelligence</w:t>
      </w:r>
      <w:commentRangeEnd w:id="107"/>
      <w:r w:rsidR="00720C76">
        <w:rPr>
          <w:rStyle w:val="CommentReference"/>
        </w:rPr>
        <w:commentReference w:id="107"/>
      </w:r>
      <w:r w:rsidR="004D0D20">
        <w:t xml:space="preserve">. </w:t>
      </w:r>
    </w:p>
    <w:p w14:paraId="52960B58" w14:textId="76AA2A38" w:rsidR="00DA589B" w:rsidRDefault="004D0D20" w:rsidP="00DA589B">
      <w:pPr>
        <w:spacing w:line="480" w:lineRule="auto"/>
        <w:ind w:firstLine="720"/>
      </w:pPr>
      <w:commentRangeStart w:id="108"/>
      <w:commentRangeStart w:id="109"/>
      <w:del w:id="110" w:author="Wikowsky, Addie J" w:date="2019-02-25T00:28:00Z">
        <w:r w:rsidDel="00DA63FF">
          <w:delText xml:space="preserve">While Guida, Gobet, Tardieu, and Nicolas (2012) </w:delText>
        </w:r>
        <w:r w:rsidR="008945D3" w:rsidDel="00DA63FF">
          <w:delText xml:space="preserve">noted that by using template theory (TT) with long-term working memory (LT-WMT), when an expert, the experts LTM is used as WM which would make that individuals memory storage and processing have higher processing. </w:delText>
        </w:r>
      </w:del>
      <w:commentRangeEnd w:id="108"/>
      <w:r w:rsidR="0029603F">
        <w:rPr>
          <w:rStyle w:val="CommentReference"/>
        </w:rPr>
        <w:commentReference w:id="108"/>
      </w:r>
      <w:r w:rsidR="008945D3">
        <w:t>T</w:t>
      </w:r>
      <w:r w:rsidR="00EA065E">
        <w:t>emplate</w:t>
      </w:r>
      <w:commentRangeEnd w:id="109"/>
      <w:r w:rsidR="00486C6A">
        <w:rPr>
          <w:rStyle w:val="CommentReference"/>
        </w:rPr>
        <w:commentReference w:id="109"/>
      </w:r>
      <w:r w:rsidR="00EA065E">
        <w:t xml:space="preserve"> </w:t>
      </w:r>
      <w:r w:rsidR="008945D3">
        <w:t>T</w:t>
      </w:r>
      <w:r w:rsidR="00EA065E">
        <w:t>heory</w:t>
      </w:r>
      <w:r w:rsidR="008945D3">
        <w:t xml:space="preserve"> </w:t>
      </w:r>
      <w:r w:rsidR="008945D3" w:rsidRPr="008945D3">
        <w:t>(</w:t>
      </w:r>
      <w:proofErr w:type="spellStart"/>
      <w:r w:rsidR="008945D3" w:rsidRPr="008945D3">
        <w:t>Gobet</w:t>
      </w:r>
      <w:proofErr w:type="spellEnd"/>
      <w:r w:rsidR="008945D3" w:rsidRPr="008945D3">
        <w:t xml:space="preserve"> &amp; Simon, 1996</w:t>
      </w:r>
      <w:r w:rsidR="008945D3">
        <w:t xml:space="preserve">) uses the idea of templates, or patterns, which you (as a person or participant) can fill in different information at hand to complete problems (such as chess).  These templates can also be chunks. LT-WMT (Ericsson &amp; </w:t>
      </w:r>
      <w:proofErr w:type="spellStart"/>
      <w:r w:rsidR="008945D3">
        <w:t>Kintsch</w:t>
      </w:r>
      <w:proofErr w:type="spellEnd"/>
      <w:r w:rsidR="008945D3">
        <w:t>, 1995) is described as the association of information that has been encoded and the retrieval cues in LTM. For chess</w:t>
      </w:r>
      <w:ins w:id="111" w:author="Erin Buchanan" w:date="2019-03-05T12:15:00Z">
        <w:r w:rsidR="00486C6A">
          <w:t>,</w:t>
        </w:r>
      </w:ins>
      <w:r w:rsidR="008945D3">
        <w:t xml:space="preserve"> this would be remembering </w:t>
      </w:r>
      <w:r w:rsidR="00EE174C">
        <w:t xml:space="preserve">a certain cluster of pieces and being able to retrieve them and use them in a match. While in everyday life this could easily be after studying for long periods of time and seeing a definition to term question on an exam.  </w:t>
      </w:r>
      <w:r w:rsidR="002D2C63">
        <w:t>Therefore, one could use</w:t>
      </w:r>
      <w:r w:rsidR="00D36AAE">
        <w:t xml:space="preserve"> TT with </w:t>
      </w:r>
      <w:r w:rsidR="002D2C63">
        <w:t>LT-WMT</w:t>
      </w:r>
      <w:r w:rsidR="00A24E12">
        <w:t xml:space="preserve"> </w:t>
      </w:r>
      <w:r w:rsidR="00D36AAE">
        <w:t xml:space="preserve">and as an expert, the LT </w:t>
      </w:r>
      <w:r w:rsidR="00DA63FF">
        <w:t>is used as WM which would make that individuals memory storage and processing have higher processing</w:t>
      </w:r>
      <w:r w:rsidR="00D36AAE">
        <w:t xml:space="preserve"> (</w:t>
      </w:r>
      <w:proofErr w:type="spellStart"/>
      <w:r w:rsidR="00D36AAE">
        <w:t>Guida</w:t>
      </w:r>
      <w:proofErr w:type="spellEnd"/>
      <w:r w:rsidR="00D36AAE">
        <w:t xml:space="preserve"> et al., 2012)</w:t>
      </w:r>
      <w:r w:rsidR="00DA63FF">
        <w:t>.</w:t>
      </w:r>
    </w:p>
    <w:p w14:paraId="40141AA6" w14:textId="77777777" w:rsidR="006E3389" w:rsidRDefault="00DA589B" w:rsidP="00DA589B">
      <w:pPr>
        <w:spacing w:line="480" w:lineRule="auto"/>
      </w:pPr>
      <w:r>
        <w:tab/>
        <w:t xml:space="preserve">Expertise works alongside WM and </w:t>
      </w:r>
      <w:r>
        <w:rPr>
          <w:i/>
        </w:rPr>
        <w:t>gF</w:t>
      </w:r>
      <w:r>
        <w:t xml:space="preserve"> because it is needed to be able to recall and think about new problems at hand that the expert is evaluating. </w:t>
      </w:r>
    </w:p>
    <w:p w14:paraId="0F53540A" w14:textId="5F847DC4" w:rsidR="00E057B4" w:rsidRPr="00A74C41" w:rsidRDefault="006E3389" w:rsidP="00A14D56">
      <w:pPr>
        <w:spacing w:line="480" w:lineRule="auto"/>
        <w:jc w:val="center"/>
        <w:pPrChange w:id="112" w:author="Erin Buchanan" w:date="2019-03-05T12:15:00Z">
          <w:pPr>
            <w:spacing w:line="480" w:lineRule="auto"/>
          </w:pPr>
        </w:pPrChange>
      </w:pPr>
      <w:r>
        <w:rPr>
          <w:b/>
        </w:rPr>
        <w:lastRenderedPageBreak/>
        <w:t>Method</w:t>
      </w:r>
      <w:del w:id="113" w:author="Erin Buchanan" w:date="2019-03-05T12:15:00Z">
        <w:r w:rsidDel="00A14D56">
          <w:rPr>
            <w:b/>
          </w:rPr>
          <w:delText>s</w:delText>
        </w:r>
      </w:del>
      <w:r w:rsidR="00E057B4">
        <w:rPr>
          <w:b/>
        </w:rPr>
        <w:br w:type="page"/>
      </w:r>
      <w:bookmarkStart w:id="114" w:name="_GoBack"/>
      <w:bookmarkEnd w:id="114"/>
    </w:p>
    <w:p w14:paraId="21002A73" w14:textId="0279A248" w:rsidR="007D5C47" w:rsidRPr="00A17E51" w:rsidRDefault="00E05CF5" w:rsidP="00851DC5">
      <w:pPr>
        <w:spacing w:line="480" w:lineRule="auto"/>
        <w:ind w:firstLine="720"/>
        <w:jc w:val="center"/>
      </w:pPr>
      <w:r w:rsidRPr="009F4725">
        <w:lastRenderedPageBreak/>
        <w:t>References</w:t>
      </w:r>
    </w:p>
    <w:p w14:paraId="17D2B61A" w14:textId="77777777" w:rsidR="00E05CF5" w:rsidRPr="00E05CF5" w:rsidRDefault="00E05CF5" w:rsidP="00851DC5">
      <w:pPr>
        <w:spacing w:line="480" w:lineRule="auto"/>
        <w:ind w:left="720" w:hanging="720"/>
      </w:pPr>
      <w:r w:rsidRPr="00E05CF5">
        <w:t>Baddeley, A. D. (2002). Is working memory still working? </w:t>
      </w:r>
      <w:r w:rsidRPr="00E05CF5">
        <w:rPr>
          <w:i/>
          <w:iCs/>
        </w:rPr>
        <w:t>European Psychologist</w:t>
      </w:r>
      <w:r w:rsidRPr="00E05CF5">
        <w:t>, </w:t>
      </w:r>
      <w:r w:rsidRPr="00E05CF5">
        <w:rPr>
          <w:i/>
          <w:iCs/>
        </w:rPr>
        <w:t>7</w:t>
      </w:r>
      <w:r w:rsidRPr="00E05CF5">
        <w:t>(2), 85–97. https://doi-org.proxy.missouristate.edu/10.1027//1016-9040.7.2.85</w:t>
      </w:r>
    </w:p>
    <w:p w14:paraId="72D6A422" w14:textId="5420612F" w:rsidR="00AC1650" w:rsidRPr="00AC1650" w:rsidRDefault="00AC1650" w:rsidP="00851DC5">
      <w:pPr>
        <w:spacing w:line="480" w:lineRule="auto"/>
        <w:ind w:left="720" w:hanging="720"/>
      </w:pPr>
      <w:r w:rsidRPr="00AC1650">
        <w:t>Baddeley, A. D., &amp; Hitch, G. J. (1994). Developments in the concept of working memory. </w:t>
      </w:r>
      <w:r w:rsidRPr="00AC1650">
        <w:rPr>
          <w:i/>
          <w:iCs/>
        </w:rPr>
        <w:t>Neuropsychology</w:t>
      </w:r>
      <w:r w:rsidRPr="00AC1650">
        <w:t>, </w:t>
      </w:r>
      <w:r w:rsidRPr="00AC1650">
        <w:rPr>
          <w:i/>
          <w:iCs/>
        </w:rPr>
        <w:t>8</w:t>
      </w:r>
      <w:r w:rsidRPr="00AC1650">
        <w:t>(4), 485–493. https://doi</w:t>
      </w:r>
      <w:r>
        <w:t>-</w:t>
      </w:r>
      <w:r w:rsidRPr="00AC1650">
        <w:t>org.proxy.missouristate.edu/10.1037/0894-4105.8.4.485</w:t>
      </w:r>
    </w:p>
    <w:p w14:paraId="382E8E89" w14:textId="3FA40025" w:rsidR="00900BB2" w:rsidRDefault="00900BB2" w:rsidP="00900BB2">
      <w:pPr>
        <w:spacing w:line="480" w:lineRule="auto"/>
        <w:ind w:left="720" w:hanging="720"/>
      </w:pPr>
      <w:r w:rsidRPr="00900BB2">
        <w:t>Cattell, R. B. (1963). Theory of fluid and crystallized intelligence: A critical experiment. </w:t>
      </w:r>
      <w:r w:rsidRPr="00900BB2">
        <w:rPr>
          <w:i/>
          <w:iCs/>
        </w:rPr>
        <w:t>Journal of Educational Psychology</w:t>
      </w:r>
      <w:r w:rsidRPr="00900BB2">
        <w:t>, </w:t>
      </w:r>
      <w:r w:rsidRPr="00900BB2">
        <w:rPr>
          <w:i/>
          <w:iCs/>
        </w:rPr>
        <w:t>54</w:t>
      </w:r>
      <w:r w:rsidRPr="00900BB2">
        <w:t xml:space="preserve">(1), 1–22. </w:t>
      </w:r>
    </w:p>
    <w:p w14:paraId="42121DF2" w14:textId="77777777" w:rsidR="00732B2C" w:rsidRPr="00732B2C" w:rsidRDefault="00732B2C" w:rsidP="00732B2C">
      <w:pPr>
        <w:spacing w:line="480" w:lineRule="auto"/>
        <w:ind w:left="720" w:hanging="720"/>
      </w:pPr>
      <w:r w:rsidRPr="00732B2C">
        <w:t>Chase, W. G., &amp; Simon, H. A., (1973). Perception in chess. </w:t>
      </w:r>
      <w:r w:rsidRPr="00732B2C">
        <w:rPr>
          <w:i/>
          <w:iCs/>
        </w:rPr>
        <w:t>Cognitive Psychology, 4</w:t>
      </w:r>
      <w:r w:rsidRPr="00732B2C">
        <w:t>(1), 55-81.</w:t>
      </w:r>
    </w:p>
    <w:p w14:paraId="4C13A135" w14:textId="5BC2D1DD" w:rsidR="00732B2C" w:rsidRDefault="00732B2C" w:rsidP="00732B2C">
      <w:pPr>
        <w:spacing w:line="480" w:lineRule="auto"/>
        <w:ind w:left="720" w:hanging="720"/>
      </w:pPr>
      <w:r w:rsidRPr="00732B2C">
        <w:t xml:space="preserve">Chi, M., </w:t>
      </w:r>
      <w:proofErr w:type="spellStart"/>
      <w:r w:rsidRPr="00732B2C">
        <w:t>Feltovich</w:t>
      </w:r>
      <w:proofErr w:type="spellEnd"/>
      <w:r w:rsidRPr="00732B2C">
        <w:t>, P., &amp; Glaser, R., (1981). Categorization and Representation of Physics Problems by Experts and Novices. </w:t>
      </w:r>
      <w:r w:rsidRPr="00732B2C">
        <w:rPr>
          <w:i/>
          <w:iCs/>
        </w:rPr>
        <w:t>Cognitive Science</w:t>
      </w:r>
      <w:r w:rsidRPr="00732B2C">
        <w:t>, </w:t>
      </w:r>
      <w:r w:rsidRPr="00732B2C">
        <w:rPr>
          <w:i/>
          <w:iCs/>
        </w:rPr>
        <w:t>5</w:t>
      </w:r>
      <w:r w:rsidRPr="00732B2C">
        <w:t>(2), 121-152.</w:t>
      </w:r>
    </w:p>
    <w:p w14:paraId="745BC8D9" w14:textId="0029660B" w:rsidR="00946970" w:rsidRPr="00946970" w:rsidRDefault="00946970" w:rsidP="00732B2C">
      <w:pPr>
        <w:spacing w:line="480" w:lineRule="auto"/>
        <w:ind w:left="720" w:hanging="720"/>
      </w:pPr>
      <w:r>
        <w:t xml:space="preserve">Conway, Andrew R. A., Cowan, B., Bunting, M. F., </w:t>
      </w:r>
      <w:proofErr w:type="spellStart"/>
      <w:r>
        <w:t>Therriault</w:t>
      </w:r>
      <w:proofErr w:type="spellEnd"/>
      <w:r>
        <w:t xml:space="preserve">, D. J., &amp; Minkoff, Scott R. B., (2002). A latent variable analysis of working memory capacity, short-term memory capacity, processing speed, and general fluid intelligence. </w:t>
      </w:r>
      <w:r>
        <w:rPr>
          <w:i/>
        </w:rPr>
        <w:t>Intelligence</w:t>
      </w:r>
      <w:r>
        <w:t>, 30, 163-183.</w:t>
      </w:r>
    </w:p>
    <w:p w14:paraId="79BB1E2E" w14:textId="09945BC1" w:rsidR="00E05CF5" w:rsidRDefault="00F2110B" w:rsidP="00851DC5">
      <w:pPr>
        <w:spacing w:line="480" w:lineRule="auto"/>
        <w:ind w:left="720" w:hanging="720"/>
      </w:pPr>
      <w:r w:rsidRPr="00F2110B">
        <w:t xml:space="preserve">Geary, David. (2009). The evolution of general fluid intelligence. </w:t>
      </w:r>
      <w:r w:rsidRPr="00F2110B">
        <w:rPr>
          <w:i/>
        </w:rPr>
        <w:t>Foundations in Evolutionary Cognitive Neuroscience</w:t>
      </w:r>
      <w:r w:rsidRPr="00F2110B">
        <w:t>. 22-56. 10.1017/CBO9780511626586.002.</w:t>
      </w:r>
    </w:p>
    <w:p w14:paraId="1B90A0BB" w14:textId="4CFADB88" w:rsidR="00064C59" w:rsidRPr="00EB3BF3" w:rsidRDefault="00064C59" w:rsidP="00851DC5">
      <w:pPr>
        <w:spacing w:line="480" w:lineRule="auto"/>
        <w:ind w:left="720" w:hanging="720"/>
      </w:pPr>
      <w:r>
        <w:t xml:space="preserve">Gray, J. R., Chabris, C. F., &amp; Braver, T.S (2003). Neural mechanisms of general fluid intelligence. </w:t>
      </w:r>
      <w:r>
        <w:rPr>
          <w:i/>
        </w:rPr>
        <w:t>Nature</w:t>
      </w:r>
      <w:r w:rsidR="00EB3BF3">
        <w:t xml:space="preserve">, 6(3), 316-322. </w:t>
      </w:r>
    </w:p>
    <w:p w14:paraId="1FE2EA58" w14:textId="707D9913" w:rsidR="00500FFE" w:rsidRDefault="00500FFE" w:rsidP="00500FFE">
      <w:pPr>
        <w:spacing w:line="480" w:lineRule="auto"/>
        <w:ind w:left="720" w:hanging="720"/>
      </w:pPr>
      <w:r w:rsidRPr="00500FFE">
        <w:t>Horn, J. L. (1968). Organization of abilities and the development of intelligence. </w:t>
      </w:r>
      <w:r w:rsidRPr="00500FFE">
        <w:rPr>
          <w:i/>
          <w:iCs/>
        </w:rPr>
        <w:t>Psychological Review</w:t>
      </w:r>
      <w:r w:rsidRPr="00500FFE">
        <w:t>, </w:t>
      </w:r>
      <w:r w:rsidRPr="00500FFE">
        <w:rPr>
          <w:i/>
          <w:iCs/>
        </w:rPr>
        <w:t>75</w:t>
      </w:r>
      <w:r w:rsidRPr="00500FFE">
        <w:t xml:space="preserve">(3), 242–259. </w:t>
      </w:r>
      <w:hyperlink r:id="rId7" w:history="1">
        <w:r w:rsidR="006E3389" w:rsidRPr="00BF5770">
          <w:rPr>
            <w:rStyle w:val="Hyperlink"/>
          </w:rPr>
          <w:t>https://doi.org/10.1037/h0025662</w:t>
        </w:r>
      </w:hyperlink>
    </w:p>
    <w:p w14:paraId="7676126E" w14:textId="35B7A1D2" w:rsidR="006E3389" w:rsidRPr="006E3389" w:rsidRDefault="006E3389" w:rsidP="00500FFE">
      <w:pPr>
        <w:spacing w:line="480" w:lineRule="auto"/>
        <w:ind w:left="720" w:hanging="720"/>
      </w:pPr>
      <w:r>
        <w:t xml:space="preserve">Jaeggi, S. M., Buschkuehl, M., Perrig, W. J., &amp; Meier, B., (2010). The concurrent validity of the </w:t>
      </w:r>
      <w:r>
        <w:rPr>
          <w:i/>
        </w:rPr>
        <w:t>N</w:t>
      </w:r>
      <w:r>
        <w:t xml:space="preserve">-back task as a working memory measure. </w:t>
      </w:r>
      <w:r>
        <w:rPr>
          <w:i/>
        </w:rPr>
        <w:t>Memory</w:t>
      </w:r>
      <w:r>
        <w:t>, 18:4, 394-412.</w:t>
      </w:r>
    </w:p>
    <w:p w14:paraId="41C57E19" w14:textId="0A98D7F6" w:rsidR="000A501F" w:rsidRDefault="00F2110B" w:rsidP="00851DC5">
      <w:pPr>
        <w:spacing w:line="480" w:lineRule="auto"/>
        <w:ind w:left="720" w:hanging="720"/>
      </w:pPr>
      <w:r>
        <w:lastRenderedPageBreak/>
        <w:t xml:space="preserve">Kane, </w:t>
      </w:r>
      <w:r w:rsidR="000A501F">
        <w:t xml:space="preserve">M. J., Hambrick, D. Z., Conway, A. R. A. (2005). </w:t>
      </w:r>
      <w:r w:rsidR="000A501F" w:rsidRPr="000A501F">
        <w:t xml:space="preserve">Working </w:t>
      </w:r>
      <w:r w:rsidR="000A501F">
        <w:t>m</w:t>
      </w:r>
      <w:r w:rsidR="000A501F" w:rsidRPr="000A501F">
        <w:t xml:space="preserve">emory </w:t>
      </w:r>
      <w:r w:rsidR="000A501F">
        <w:t>c</w:t>
      </w:r>
      <w:r w:rsidR="000A501F" w:rsidRPr="000A501F">
        <w:t xml:space="preserve">apacity and </w:t>
      </w:r>
      <w:r w:rsidR="000A501F">
        <w:t>f</w:t>
      </w:r>
      <w:r w:rsidR="000A501F" w:rsidRPr="000A501F">
        <w:t xml:space="preserve">luid </w:t>
      </w:r>
      <w:r w:rsidR="000A501F">
        <w:t>i</w:t>
      </w:r>
      <w:r w:rsidR="000A501F" w:rsidRPr="000A501F">
        <w:t xml:space="preserve">ntelligence </w:t>
      </w:r>
      <w:r w:rsidR="000A501F">
        <w:t>a</w:t>
      </w:r>
      <w:r w:rsidR="000A501F" w:rsidRPr="000A501F">
        <w:t xml:space="preserve">re </w:t>
      </w:r>
      <w:r w:rsidR="000A501F">
        <w:t>s</w:t>
      </w:r>
      <w:r w:rsidR="000A501F" w:rsidRPr="000A501F">
        <w:t xml:space="preserve">trongly </w:t>
      </w:r>
      <w:r w:rsidR="000A501F">
        <w:t>r</w:t>
      </w:r>
      <w:r w:rsidR="000A501F" w:rsidRPr="000A501F">
        <w:t xml:space="preserve">elated </w:t>
      </w:r>
      <w:r w:rsidR="000A501F">
        <w:t>c</w:t>
      </w:r>
      <w:r w:rsidR="000A501F" w:rsidRPr="000A501F">
        <w:t xml:space="preserve">onstructs: Comment on Ackerman, </w:t>
      </w:r>
      <w:proofErr w:type="spellStart"/>
      <w:r w:rsidR="000A501F" w:rsidRPr="000A501F">
        <w:t>Beier</w:t>
      </w:r>
      <w:proofErr w:type="spellEnd"/>
      <w:r w:rsidR="000A501F" w:rsidRPr="000A501F">
        <w:t>, and Boyle (2005)</w:t>
      </w:r>
      <w:r w:rsidR="000A501F">
        <w:t xml:space="preserve">. </w:t>
      </w:r>
      <w:r w:rsidR="000A501F">
        <w:rPr>
          <w:i/>
        </w:rPr>
        <w:t>Psychological Bulle</w:t>
      </w:r>
      <w:r w:rsidR="00823C8E">
        <w:rPr>
          <w:i/>
        </w:rPr>
        <w:t>tin</w:t>
      </w:r>
      <w:r w:rsidR="00823C8E">
        <w:t>, 131(1), 66-71.</w:t>
      </w:r>
    </w:p>
    <w:p w14:paraId="24A1BA9B" w14:textId="3BA650B4" w:rsidR="00732B2C" w:rsidRDefault="00732B2C" w:rsidP="00732B2C">
      <w:pPr>
        <w:spacing w:line="480" w:lineRule="auto"/>
        <w:ind w:left="720" w:hanging="720"/>
        <w:rPr>
          <w:ins w:id="115" w:author="Wikowsky, Addie J" w:date="2019-02-16T05:30:00Z"/>
        </w:rPr>
      </w:pPr>
      <w:r w:rsidRPr="00732B2C">
        <w:t xml:space="preserve">Miller, G. A., (1956). The magical number seven, plus or minus two: Some limits on our capacity for processing information. </w:t>
      </w:r>
      <w:r w:rsidRPr="00732B2C">
        <w:rPr>
          <w:i/>
        </w:rPr>
        <w:t>Psychological Review</w:t>
      </w:r>
      <w:r w:rsidRPr="00732B2C">
        <w:t>, 63, 81-97.</w:t>
      </w:r>
    </w:p>
    <w:p w14:paraId="7672E639" w14:textId="51DE2E51" w:rsidR="00215F53" w:rsidRDefault="00B509DD" w:rsidP="00732B2C">
      <w:pPr>
        <w:spacing w:line="480" w:lineRule="auto"/>
        <w:ind w:left="720" w:hanging="720"/>
        <w:rPr>
          <w:ins w:id="116" w:author="Wikowsky, Addie J" w:date="2019-02-25T01:17:00Z"/>
        </w:rPr>
      </w:pPr>
      <w:ins w:id="117" w:author="Wikowsky, Addie J" w:date="2019-02-25T01:17:00Z">
        <w:r>
          <w:fldChar w:fldCharType="begin"/>
        </w:r>
        <w:r>
          <w:instrText xml:space="preserve"> HYPERLINK "</w:instrText>
        </w:r>
      </w:ins>
      <w:ins w:id="118" w:author="Wikowsky, Addie J" w:date="2019-02-16T05:30:00Z">
        <w:r w:rsidRPr="00215F53">
          <w:instrText>https://www.millisecond.com/download/library/v5/ospan/automatedospan.manual</w:instrText>
        </w:r>
      </w:ins>
      <w:ins w:id="119" w:author="Wikowsky, Addie J" w:date="2019-02-25T01:17:00Z">
        <w:r>
          <w:instrText xml:space="preserve">" </w:instrText>
        </w:r>
        <w:r>
          <w:fldChar w:fldCharType="separate"/>
        </w:r>
      </w:ins>
      <w:ins w:id="120" w:author="Wikowsky, Addie J" w:date="2019-02-16T05:30:00Z">
        <w:r w:rsidRPr="0073470E">
          <w:rPr>
            <w:rStyle w:val="Hyperlink"/>
          </w:rPr>
          <w:t>https://www.millisecond.com/download/library/v5/ospan/automatedospan.manual</w:t>
        </w:r>
      </w:ins>
      <w:ins w:id="121" w:author="Wikowsky, Addie J" w:date="2019-02-25T01:17:00Z">
        <w:r>
          <w:fldChar w:fldCharType="end"/>
        </w:r>
      </w:ins>
    </w:p>
    <w:p w14:paraId="31C6F361" w14:textId="7C09FFEB" w:rsidR="00B509DD" w:rsidRPr="00946970" w:rsidDel="00B509DD" w:rsidRDefault="00B509DD" w:rsidP="00732B2C">
      <w:pPr>
        <w:spacing w:line="480" w:lineRule="auto"/>
        <w:ind w:left="720" w:hanging="720"/>
        <w:rPr>
          <w:del w:id="122" w:author="Wikowsky, Addie J" w:date="2019-02-25T01:27:00Z"/>
        </w:rPr>
      </w:pPr>
    </w:p>
    <w:p w14:paraId="3981E6B3" w14:textId="28713F68" w:rsidR="00331E9F" w:rsidRDefault="00331E9F" w:rsidP="00331E9F">
      <w:pPr>
        <w:spacing w:line="480" w:lineRule="auto"/>
        <w:ind w:left="720" w:hanging="720"/>
      </w:pPr>
      <w:r w:rsidRPr="0028453C">
        <w:t xml:space="preserve">Redick, T.S., Broadway, J. M., Meier, M.E., </w:t>
      </w:r>
      <w:proofErr w:type="spellStart"/>
      <w:r w:rsidRPr="0028453C">
        <w:t>Kuriakose</w:t>
      </w:r>
      <w:proofErr w:type="spellEnd"/>
      <w:r w:rsidRPr="0028453C">
        <w:t xml:space="preserve">, P.S., Unsworth, N., Kane, M. J., Engle, R.W., (2012). Measuring Working Memory Capacity With Automated Complex Span Tasks. </w:t>
      </w:r>
      <w:r w:rsidRPr="0028453C">
        <w:rPr>
          <w:i/>
        </w:rPr>
        <w:t>European Journal of Psychological Assessment</w:t>
      </w:r>
      <w:r w:rsidRPr="0028453C">
        <w:t xml:space="preserve"> 28(3), 164-171</w:t>
      </w:r>
    </w:p>
    <w:p w14:paraId="3882DD84" w14:textId="2558D554" w:rsidR="00C27873" w:rsidRDefault="00C27873" w:rsidP="00C27873">
      <w:pPr>
        <w:spacing w:line="480" w:lineRule="auto"/>
        <w:ind w:left="720" w:hanging="720"/>
        <w:rPr>
          <w:color w:val="000000"/>
        </w:rPr>
      </w:pPr>
      <w:r w:rsidRPr="00BB5A64">
        <w:rPr>
          <w:color w:val="000000"/>
        </w:rPr>
        <w:t xml:space="preserve">Robinson-Riegler, G., &amp; Robinson-Riegler, B. (2004). </w:t>
      </w:r>
      <w:r w:rsidRPr="00BB5A64">
        <w:rPr>
          <w:i/>
          <w:iCs/>
          <w:color w:val="000000"/>
        </w:rPr>
        <w:t>Cognitive psychology</w:t>
      </w:r>
      <w:r w:rsidRPr="00BB5A64">
        <w:rPr>
          <w:color w:val="000000"/>
        </w:rPr>
        <w:t xml:space="preserve"> (p. 157, 159, 506). Boston: Allyn and Bacon.</w:t>
      </w:r>
    </w:p>
    <w:p w14:paraId="5BFCC6F0" w14:textId="2435364F" w:rsidR="00331E9F" w:rsidRPr="00331E9F" w:rsidRDefault="00331E9F" w:rsidP="00331E9F">
      <w:pPr>
        <w:spacing w:line="480" w:lineRule="auto"/>
        <w:ind w:left="720" w:hanging="720"/>
      </w:pPr>
      <w:r w:rsidRPr="009734EE">
        <w:t xml:space="preserve">Shah, P., &amp; Miyake, A. (1996). The separability of working memory resources for spatial thinking and language processing: An individual differences approach. </w:t>
      </w:r>
      <w:r w:rsidRPr="00331E9F">
        <w:rPr>
          <w:i/>
        </w:rPr>
        <w:t xml:space="preserve">Journal of Experimental Psychology: General, </w:t>
      </w:r>
      <w:r w:rsidRPr="009734EE">
        <w:t>125(1), 4–27.</w:t>
      </w:r>
    </w:p>
    <w:p w14:paraId="00A6869C" w14:textId="7EFE49B2" w:rsidR="0089050F" w:rsidRDefault="00823C8E" w:rsidP="00851DC5">
      <w:pPr>
        <w:spacing w:line="480" w:lineRule="auto"/>
        <w:ind w:left="720" w:hanging="720"/>
      </w:pPr>
      <w:r>
        <w:t xml:space="preserve">Shelton, J. T., Elliott, E. M., Matthews, R. A., </w:t>
      </w:r>
      <w:r w:rsidR="0089050F">
        <w:t xml:space="preserve">Hill, B. D., </w:t>
      </w:r>
      <w:proofErr w:type="spellStart"/>
      <w:r w:rsidR="0089050F">
        <w:t>Grouvier</w:t>
      </w:r>
      <w:proofErr w:type="spellEnd"/>
      <w:r w:rsidR="0089050F">
        <w:t xml:space="preserve">, Wm. D. (2010). </w:t>
      </w:r>
      <w:r w:rsidR="0089050F" w:rsidRPr="0089050F">
        <w:t xml:space="preserve">The </w:t>
      </w:r>
      <w:r w:rsidR="0089050F">
        <w:t>r</w:t>
      </w:r>
      <w:r w:rsidR="0089050F" w:rsidRPr="0089050F">
        <w:t xml:space="preserve">elationships of </w:t>
      </w:r>
      <w:r w:rsidR="0089050F">
        <w:t>w</w:t>
      </w:r>
      <w:r w:rsidR="0089050F" w:rsidRPr="0089050F">
        <w:t xml:space="preserve">orking </w:t>
      </w:r>
      <w:r w:rsidR="0089050F">
        <w:t>m</w:t>
      </w:r>
      <w:r w:rsidR="0089050F" w:rsidRPr="0089050F">
        <w:t xml:space="preserve">emory, </w:t>
      </w:r>
      <w:r w:rsidR="0089050F">
        <w:t>s</w:t>
      </w:r>
      <w:r w:rsidR="0089050F" w:rsidRPr="0089050F">
        <w:t xml:space="preserve">econdary </w:t>
      </w:r>
      <w:r w:rsidR="0089050F">
        <w:t>m</w:t>
      </w:r>
      <w:r w:rsidR="0089050F" w:rsidRPr="0089050F">
        <w:t xml:space="preserve">emory, and </w:t>
      </w:r>
      <w:r w:rsidR="0089050F">
        <w:t>g</w:t>
      </w:r>
      <w:r w:rsidR="0089050F" w:rsidRPr="0089050F">
        <w:t xml:space="preserve">eneral </w:t>
      </w:r>
      <w:r w:rsidR="0089050F">
        <w:t>f</w:t>
      </w:r>
      <w:r w:rsidR="0089050F" w:rsidRPr="0089050F">
        <w:t xml:space="preserve">luid </w:t>
      </w:r>
      <w:r w:rsidR="0089050F">
        <w:t>i</w:t>
      </w:r>
      <w:r w:rsidR="0089050F" w:rsidRPr="0089050F">
        <w:t xml:space="preserve">ntelligence: Working </w:t>
      </w:r>
      <w:r w:rsidR="0089050F">
        <w:t>m</w:t>
      </w:r>
      <w:r w:rsidR="0089050F" w:rsidRPr="0089050F">
        <w:t xml:space="preserve">emory </w:t>
      </w:r>
      <w:r w:rsidR="0089050F">
        <w:t>i</w:t>
      </w:r>
      <w:r w:rsidR="0089050F" w:rsidRPr="0089050F">
        <w:t xml:space="preserve">s </w:t>
      </w:r>
      <w:r w:rsidR="0089050F">
        <w:t>s</w:t>
      </w:r>
      <w:r w:rsidR="0089050F" w:rsidRPr="0089050F">
        <w:t>pecial</w:t>
      </w:r>
      <w:r w:rsidR="0089050F">
        <w:t xml:space="preserve">. </w:t>
      </w:r>
      <w:r w:rsidR="0089050F">
        <w:rPr>
          <w:i/>
        </w:rPr>
        <w:t>Journal of Experimental Psychology: Learning, Memory, and Cognition,</w:t>
      </w:r>
      <w:r w:rsidR="00A21E38">
        <w:t xml:space="preserve"> 36(3), 813-820. </w:t>
      </w:r>
    </w:p>
    <w:p w14:paraId="7C5E3995" w14:textId="4CF12FC7" w:rsidR="000E41BC" w:rsidRPr="000E41BC" w:rsidRDefault="000E41BC" w:rsidP="00851DC5">
      <w:pPr>
        <w:spacing w:line="480" w:lineRule="auto"/>
        <w:ind w:left="720" w:hanging="720"/>
      </w:pPr>
      <w:r>
        <w:t xml:space="preserve">Unsworth, N., Engle, R. W., (2006). Simple and complex memory spans and their relation abilities: Evidence from list-length effects. </w:t>
      </w:r>
      <w:r>
        <w:rPr>
          <w:i/>
        </w:rPr>
        <w:t xml:space="preserve">Journal of Memory and Language, </w:t>
      </w:r>
      <w:r>
        <w:t xml:space="preserve">54, 68-80. </w:t>
      </w:r>
    </w:p>
    <w:p w14:paraId="02AF9008" w14:textId="77777777" w:rsidR="00331E9F" w:rsidRDefault="00331E9F" w:rsidP="00331E9F">
      <w:pPr>
        <w:spacing w:line="480" w:lineRule="auto"/>
      </w:pPr>
      <w:r w:rsidRPr="009C319C">
        <w:t>Waugh, N. C., &amp; Norman, D. A. (1965). Primary memory. </w:t>
      </w:r>
      <w:r w:rsidRPr="009C319C">
        <w:rPr>
          <w:i/>
          <w:iCs/>
        </w:rPr>
        <w:t>Psychological Review</w:t>
      </w:r>
      <w:r w:rsidRPr="009C319C">
        <w:t>, </w:t>
      </w:r>
      <w:r w:rsidRPr="009C319C">
        <w:rPr>
          <w:i/>
          <w:iCs/>
        </w:rPr>
        <w:t>72</w:t>
      </w:r>
      <w:r w:rsidRPr="009C319C">
        <w:t>(2), 89–104.</w:t>
      </w:r>
    </w:p>
    <w:p w14:paraId="2BE170C2" w14:textId="77777777" w:rsidR="00331E9F" w:rsidRDefault="00331E9F" w:rsidP="00851DC5">
      <w:pPr>
        <w:spacing w:line="480" w:lineRule="auto"/>
        <w:ind w:left="720" w:hanging="720"/>
      </w:pPr>
    </w:p>
    <w:p w14:paraId="48CBEE7B" w14:textId="77777777" w:rsidR="00900BB2" w:rsidRPr="0089050F" w:rsidRDefault="00900BB2" w:rsidP="00851DC5">
      <w:pPr>
        <w:spacing w:line="480" w:lineRule="auto"/>
        <w:ind w:left="720" w:hanging="720"/>
      </w:pPr>
    </w:p>
    <w:p w14:paraId="6021D260" w14:textId="3CE3DFA7" w:rsidR="00F2110B" w:rsidRPr="00E05CF5" w:rsidRDefault="00F2110B" w:rsidP="00DC65B7">
      <w:pPr>
        <w:spacing w:line="480" w:lineRule="auto"/>
      </w:pPr>
    </w:p>
    <w:sectPr w:rsidR="00F2110B" w:rsidRPr="00E05CF5" w:rsidSect="00C6184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uchanan, Erin M" w:date="2018-11-01T13:41:00Z" w:initials="BEM">
    <w:p w14:paraId="41DC15DE" w14:textId="77777777" w:rsidR="00331E9F" w:rsidRDefault="00331E9F" w:rsidP="00331E9F">
      <w:pPr>
        <w:pStyle w:val="CommentText"/>
      </w:pPr>
      <w:r>
        <w:rPr>
          <w:rStyle w:val="CommentReference"/>
        </w:rPr>
        <w:annotationRef/>
      </w:r>
      <w:r>
        <w:t>Define STM here.</w:t>
      </w:r>
    </w:p>
    <w:p w14:paraId="333FB765" w14:textId="77777777" w:rsidR="00331E9F" w:rsidRDefault="00331E9F" w:rsidP="00331E9F">
      <w:pPr>
        <w:pStyle w:val="CommentText"/>
      </w:pPr>
      <w:r>
        <w:t xml:space="preserve">Also give an example of higher level processes </w:t>
      </w:r>
    </w:p>
  </w:comment>
  <w:comment w:id="1" w:author="Buchanan, Erin M" w:date="2018-11-01T13:47:00Z" w:initials="BEM">
    <w:p w14:paraId="6FDACB24" w14:textId="77777777" w:rsidR="00331E9F" w:rsidRDefault="00331E9F" w:rsidP="00331E9F">
      <w:pPr>
        <w:pStyle w:val="CommentText"/>
      </w:pPr>
      <w:r>
        <w:rPr>
          <w:rStyle w:val="CommentReference"/>
        </w:rPr>
        <w:annotationRef/>
      </w:r>
      <w:r>
        <w:t xml:space="preserve">Give an example of this type of information </w:t>
      </w:r>
    </w:p>
  </w:comment>
  <w:comment w:id="2" w:author="Buchanan, Erin M" w:date="2018-11-01T13:51:00Z" w:initials="BEM">
    <w:p w14:paraId="556347CA" w14:textId="77777777" w:rsidR="006E3389" w:rsidRDefault="006E3389" w:rsidP="006E3389">
      <w:pPr>
        <w:pStyle w:val="CommentText"/>
      </w:pPr>
      <w:r>
        <w:rPr>
          <w:rStyle w:val="CommentReference"/>
        </w:rPr>
        <w:annotationRef/>
      </w:r>
      <w:r>
        <w:t xml:space="preserve">What? </w:t>
      </w:r>
    </w:p>
  </w:comment>
  <w:comment w:id="3" w:author="Buchanan, Erin M" w:date="2018-11-01T13:52:00Z" w:initials="BEM">
    <w:p w14:paraId="5CC5F8E8" w14:textId="77777777" w:rsidR="006E3389" w:rsidRDefault="006E3389" w:rsidP="006E3389">
      <w:pPr>
        <w:pStyle w:val="CommentText"/>
      </w:pPr>
      <w:r>
        <w:rPr>
          <w:rStyle w:val="CommentReference"/>
        </w:rPr>
        <w:annotationRef/>
      </w:r>
      <w:r>
        <w:t xml:space="preserve">Ok – but what does that mean for fluid intelligence? Like how does this help us understand what gf is? </w:t>
      </w:r>
    </w:p>
  </w:comment>
  <w:comment w:id="4" w:author="Buchanan, Erin M [2]" w:date="2018-09-06T13:23:00Z" w:initials="BEM">
    <w:p w14:paraId="31EAC508" w14:textId="77777777" w:rsidR="006E3389" w:rsidRDefault="006E3389" w:rsidP="006E3389">
      <w:pPr>
        <w:pStyle w:val="CommentText"/>
      </w:pPr>
      <w:r>
        <w:rPr>
          <w:rStyle w:val="CommentReference"/>
        </w:rPr>
        <w:annotationRef/>
      </w:r>
      <w:r>
        <w:t xml:space="preserve">Be sure to update these to </w:t>
      </w:r>
      <w:proofErr w:type="spellStart"/>
      <w:r>
        <w:t>apa</w:t>
      </w:r>
      <w:proofErr w:type="spellEnd"/>
      <w:r>
        <w:t xml:space="preserve"> style </w:t>
      </w:r>
    </w:p>
  </w:comment>
  <w:comment w:id="5" w:author="Buchanan, Erin M" w:date="2018-11-01T13:54:00Z" w:initials="BEM">
    <w:p w14:paraId="16959B33" w14:textId="77777777" w:rsidR="006E3389" w:rsidRDefault="006E3389" w:rsidP="006E3389">
      <w:pPr>
        <w:pStyle w:val="CommentText"/>
      </w:pPr>
      <w:r>
        <w:rPr>
          <w:rStyle w:val="CommentReference"/>
        </w:rPr>
        <w:annotationRef/>
      </w:r>
      <w:r>
        <w:t xml:space="preserve">See this is much clearer. </w:t>
      </w:r>
    </w:p>
  </w:comment>
  <w:comment w:id="6" w:author="Erin Buchanan" w:date="2019-02-05T18:33:00Z" w:initials="BEM">
    <w:p w14:paraId="046FBE76" w14:textId="77777777" w:rsidR="006E3389" w:rsidRDefault="006E3389" w:rsidP="006E3389">
      <w:pPr>
        <w:pStyle w:val="CommentText"/>
      </w:pPr>
      <w:r>
        <w:rPr>
          <w:rStyle w:val="CommentReference"/>
        </w:rPr>
        <w:annotationRef/>
      </w:r>
      <w:r>
        <w:t xml:space="preserve">Maybe talk about people measure fluid intelligence here? Like using the ravens? </w:t>
      </w:r>
    </w:p>
  </w:comment>
  <w:comment w:id="7" w:author="Buchanan, Erin M" w:date="2018-11-01T13:53:00Z" w:initials="BEM">
    <w:p w14:paraId="4DEA5A8E" w14:textId="77777777" w:rsidR="006E3389" w:rsidRDefault="006E3389" w:rsidP="006E3389">
      <w:pPr>
        <w:pStyle w:val="CommentText"/>
      </w:pPr>
      <w:r>
        <w:rPr>
          <w:rStyle w:val="CommentReference"/>
        </w:rPr>
        <w:annotationRef/>
      </w:r>
      <w:r>
        <w:t xml:space="preserve">At the end of the paragraph I’m just not sure you’ve really told me what gf is … maybe give an example (or move some of this information around, as I think the next paragraph might cover it better). </w:t>
      </w:r>
    </w:p>
  </w:comment>
  <w:comment w:id="10" w:author="Wikowsky, Addie J" w:date="2019-02-24T23:58:00Z" w:initials="WAJ">
    <w:p w14:paraId="4049856E" w14:textId="6B9B6FC7" w:rsidR="00EA041A" w:rsidRDefault="00EA041A">
      <w:pPr>
        <w:pStyle w:val="CommentText"/>
      </w:pPr>
      <w:r>
        <w:rPr>
          <w:rStyle w:val="CommentReference"/>
        </w:rPr>
        <w:annotationRef/>
      </w:r>
      <w:r>
        <w:t>I don’t feel like it was really needed? Maybe?</w:t>
      </w:r>
    </w:p>
  </w:comment>
  <w:comment w:id="11" w:author="Wikowsky, Addie J" w:date="2019-02-28T16:50:00Z" w:initials="WAJ">
    <w:p w14:paraId="0E4E33BB" w14:textId="40621667" w:rsidR="00606DD4" w:rsidRDefault="00606DD4">
      <w:pPr>
        <w:pStyle w:val="CommentText"/>
      </w:pPr>
      <w:r>
        <w:rPr>
          <w:rStyle w:val="CommentReference"/>
        </w:rPr>
        <w:annotationRef/>
      </w:r>
      <w:r>
        <w:t>This was in reference to OWL</w:t>
      </w:r>
    </w:p>
  </w:comment>
  <w:comment w:id="12" w:author="Erin Buchanan" w:date="2019-03-05T12:06:00Z" w:initials="BEM">
    <w:p w14:paraId="4B9CFAF7" w14:textId="360CE48B" w:rsidR="000B1218" w:rsidRDefault="000B1218">
      <w:pPr>
        <w:pStyle w:val="CommentText"/>
      </w:pPr>
      <w:r>
        <w:rPr>
          <w:rStyle w:val="CommentReference"/>
        </w:rPr>
        <w:annotationRef/>
      </w:r>
      <w:r>
        <w:t xml:space="preserve">Yeah I think it’s </w:t>
      </w:r>
      <w:proofErr w:type="gramStart"/>
      <w:r>
        <w:t>ok</w:t>
      </w:r>
      <w:proofErr w:type="gramEnd"/>
      <w:r>
        <w:t xml:space="preserve"> the way you have it now. </w:t>
      </w:r>
    </w:p>
  </w:comment>
  <w:comment w:id="14" w:author="Buchanan, Erin M" w:date="2018-11-01T13:50:00Z" w:initials="BEM">
    <w:p w14:paraId="420A7598" w14:textId="77777777" w:rsidR="00121DDC" w:rsidRDefault="00121DDC" w:rsidP="00121DDC">
      <w:pPr>
        <w:pStyle w:val="CommentText"/>
      </w:pPr>
      <w:r>
        <w:rPr>
          <w:rStyle w:val="CommentReference"/>
        </w:rPr>
        <w:annotationRef/>
      </w:r>
      <w:r>
        <w:t xml:space="preserve">Here you should detail the OSPAN … what do people do in that task? How is it scored? What is it related to? </w:t>
      </w:r>
    </w:p>
    <w:p w14:paraId="264E2EA6" w14:textId="77777777" w:rsidR="00121DDC" w:rsidRDefault="00121DDC" w:rsidP="00121DDC">
      <w:pPr>
        <w:pStyle w:val="CommentText"/>
      </w:pPr>
    </w:p>
    <w:p w14:paraId="20605566" w14:textId="77777777" w:rsidR="00121DDC" w:rsidRDefault="00121DDC" w:rsidP="00121DDC">
      <w:pPr>
        <w:pStyle w:val="CommentText"/>
      </w:pPr>
      <w:r>
        <w:t xml:space="preserve">Also, there are a lot of tests for working memory – even designed by Engle’s lab … so you should mention those here. </w:t>
      </w:r>
    </w:p>
  </w:comment>
  <w:comment w:id="15" w:author="Wikowsky, Addie J" w:date="2019-02-11T03:37:00Z" w:initials="WAJ">
    <w:p w14:paraId="2AB8DB49" w14:textId="77777777" w:rsidR="00121DDC" w:rsidRDefault="00121DDC" w:rsidP="00121DDC">
      <w:pPr>
        <w:pStyle w:val="CommentText"/>
      </w:pPr>
      <w:r>
        <w:rPr>
          <w:rStyle w:val="CommentReference"/>
        </w:rPr>
        <w:annotationRef/>
      </w:r>
      <w:r>
        <w:t>Still need to identify scoring/relation (this is a note to me)</w:t>
      </w:r>
    </w:p>
  </w:comment>
  <w:comment w:id="16" w:author="Erin Buchanan" w:date="2019-02-19T11:04:00Z" w:initials="BEM">
    <w:p w14:paraId="2200F38C" w14:textId="0C61D5F6" w:rsidR="00A06B00" w:rsidRDefault="00A06B00">
      <w:pPr>
        <w:pStyle w:val="CommentText"/>
      </w:pPr>
      <w:r>
        <w:rPr>
          <w:rStyle w:val="CommentReference"/>
        </w:rPr>
        <w:annotationRef/>
      </w:r>
      <w:r>
        <w:t xml:space="preserve">Actually I think they are the same length? You just don’t have to sit there and press a button to move the task along as the experimenter like you did with the original OSPAN </w:t>
      </w:r>
    </w:p>
  </w:comment>
  <w:comment w:id="17" w:author="Wikowsky, Addie J" w:date="2019-02-25T00:36:00Z" w:initials="WAJ">
    <w:p w14:paraId="775C802B" w14:textId="6F4D458B" w:rsidR="00D36AAE" w:rsidRDefault="00D36AAE">
      <w:pPr>
        <w:pStyle w:val="CommentText"/>
      </w:pPr>
      <w:r>
        <w:rPr>
          <w:rStyle w:val="CommentReference"/>
        </w:rPr>
        <w:annotationRef/>
      </w:r>
      <w:r>
        <w:t xml:space="preserve">You’re right. I was reading about the practice test when I saw that </w:t>
      </w:r>
    </w:p>
  </w:comment>
  <w:comment w:id="24" w:author="Wikowsky, Addie J" w:date="2019-02-11T03:43:00Z" w:initials="WAJ">
    <w:p w14:paraId="10C13FF6" w14:textId="77777777" w:rsidR="00121DDC" w:rsidRDefault="00121DDC" w:rsidP="00121DDC">
      <w:pPr>
        <w:pStyle w:val="CommentText"/>
      </w:pPr>
      <w:r>
        <w:rPr>
          <w:rStyle w:val="CommentReference"/>
        </w:rPr>
        <w:annotationRef/>
      </w:r>
      <w:r>
        <w:t>Identify scoring</w:t>
      </w:r>
    </w:p>
    <w:p w14:paraId="60BF7BEF" w14:textId="77777777" w:rsidR="00121DDC" w:rsidRDefault="00121DDC" w:rsidP="00121DDC">
      <w:pPr>
        <w:pStyle w:val="CommentText"/>
      </w:pPr>
    </w:p>
  </w:comment>
  <w:comment w:id="25" w:author="Erin Buchanan" w:date="2019-02-19T11:08:00Z" w:initials="BEM">
    <w:p w14:paraId="1B21FDE4" w14:textId="1D029032" w:rsidR="00C075E5" w:rsidRDefault="00C075E5">
      <w:pPr>
        <w:pStyle w:val="CommentText"/>
      </w:pPr>
      <w:r>
        <w:rPr>
          <w:rStyle w:val="CommentReference"/>
        </w:rPr>
        <w:annotationRef/>
      </w:r>
      <w:r>
        <w:t xml:space="preserve">Right the </w:t>
      </w:r>
      <w:proofErr w:type="spellStart"/>
      <w:r>
        <w:t>ospan</w:t>
      </w:r>
      <w:proofErr w:type="spellEnd"/>
      <w:r>
        <w:t xml:space="preserve"> used to be this way actually and can still be scored this way. </w:t>
      </w:r>
    </w:p>
  </w:comment>
  <w:comment w:id="26" w:author="Wikowsky, Addie J" w:date="2019-02-11T03:49:00Z" w:initials="WAJ">
    <w:p w14:paraId="2D02692D" w14:textId="77777777" w:rsidR="00121DDC" w:rsidRDefault="00121DDC" w:rsidP="00121DDC">
      <w:pPr>
        <w:pStyle w:val="CommentText"/>
      </w:pPr>
      <w:r>
        <w:rPr>
          <w:rStyle w:val="CommentReference"/>
        </w:rPr>
        <w:annotationRef/>
      </w:r>
      <w:r>
        <w:t>Still Reading/absorbing</w:t>
      </w:r>
    </w:p>
  </w:comment>
  <w:comment w:id="30" w:author="Erin Buchanan" w:date="2019-02-19T11:10:00Z" w:initials="BEM">
    <w:p w14:paraId="66ACB31F" w14:textId="29F969E0" w:rsidR="00D71C6F" w:rsidRDefault="00D71C6F">
      <w:pPr>
        <w:pStyle w:val="CommentText"/>
      </w:pPr>
      <w:r>
        <w:rPr>
          <w:rStyle w:val="CommentReference"/>
        </w:rPr>
        <w:annotationRef/>
      </w:r>
      <w:r>
        <w:t xml:space="preserve">Make sure the style matches the above </w:t>
      </w:r>
    </w:p>
  </w:comment>
  <w:comment w:id="31" w:author="Wikowsky, Addie J" w:date="2019-02-25T00:00:00Z" w:initials="WAJ">
    <w:p w14:paraId="73D888E7" w14:textId="77777777" w:rsidR="00EA041A" w:rsidRDefault="00EA041A">
      <w:pPr>
        <w:pStyle w:val="CommentText"/>
      </w:pPr>
      <w:r>
        <w:rPr>
          <w:rStyle w:val="CommentReference"/>
        </w:rPr>
        <w:annotationRef/>
      </w:r>
      <w:r>
        <w:t>Fixed!</w:t>
      </w:r>
    </w:p>
    <w:p w14:paraId="451C20B3" w14:textId="3E7A45E7" w:rsidR="00EA041A" w:rsidRDefault="00EA041A">
      <w:pPr>
        <w:pStyle w:val="CommentText"/>
      </w:pPr>
    </w:p>
  </w:comment>
  <w:comment w:id="38" w:author="Erin Buchanan" w:date="2019-02-19T11:11:00Z" w:initials="BEM">
    <w:p w14:paraId="1E0904D2" w14:textId="09FE15E7" w:rsidR="001F3CCF" w:rsidRDefault="001F3CCF">
      <w:pPr>
        <w:pStyle w:val="CommentText"/>
      </w:pPr>
      <w:r>
        <w:rPr>
          <w:rStyle w:val="CommentReference"/>
        </w:rPr>
        <w:annotationRef/>
      </w:r>
      <w:r>
        <w:t xml:space="preserve">Most of the time you restrict the time they are allowed to answer questions, might want to add that here.  </w:t>
      </w:r>
    </w:p>
  </w:comment>
  <w:comment w:id="39" w:author="Erin Buchanan" w:date="2019-02-19T11:12:00Z" w:initials="BEM">
    <w:p w14:paraId="739AF5FD" w14:textId="66645ED3" w:rsidR="001F3CCF" w:rsidRDefault="001F3CCF">
      <w:pPr>
        <w:pStyle w:val="CommentText"/>
      </w:pPr>
      <w:r>
        <w:rPr>
          <w:rStyle w:val="CommentReference"/>
        </w:rPr>
        <w:annotationRef/>
      </w:r>
      <w:r>
        <w:t xml:space="preserve">Maybe one or two sentences on how / if this task correlates with the WM tasks. </w:t>
      </w:r>
    </w:p>
  </w:comment>
  <w:comment w:id="40" w:author="Wikowsky, Addie J" w:date="2019-02-28T17:00:00Z" w:initials="WAJ">
    <w:p w14:paraId="6F764DDA" w14:textId="5697E154" w:rsidR="00E77F14" w:rsidRDefault="00E77F14">
      <w:pPr>
        <w:pStyle w:val="CommentText"/>
      </w:pPr>
      <w:r>
        <w:rPr>
          <w:rStyle w:val="CommentReference"/>
        </w:rPr>
        <w:annotationRef/>
      </w:r>
      <w:r>
        <w:t>Does this do a good job of addressing your above comment?</w:t>
      </w:r>
    </w:p>
  </w:comment>
  <w:comment w:id="41" w:author="Erin Buchanan" w:date="2019-03-05T12:07:00Z" w:initials="BEM">
    <w:p w14:paraId="457C4B6A" w14:textId="29939471" w:rsidR="00C36548" w:rsidRDefault="00C36548">
      <w:pPr>
        <w:pStyle w:val="CommentText"/>
      </w:pPr>
      <w:r>
        <w:rPr>
          <w:rStyle w:val="CommentReference"/>
        </w:rPr>
        <w:annotationRef/>
      </w:r>
      <w:r>
        <w:t>Yep!</w:t>
      </w:r>
    </w:p>
  </w:comment>
  <w:comment w:id="51" w:author="Erin Buchanan" w:date="2018-12-28T13:23:00Z" w:initials="BEM">
    <w:p w14:paraId="29CB549E" w14:textId="0C7F3AE1" w:rsidR="003D1931" w:rsidRDefault="003D1931">
      <w:pPr>
        <w:pStyle w:val="CommentText"/>
      </w:pPr>
      <w:r>
        <w:rPr>
          <w:rStyle w:val="CommentReference"/>
        </w:rPr>
        <w:annotationRef/>
      </w:r>
      <w:r>
        <w:t>Who is they in this sentence? People?</w:t>
      </w:r>
    </w:p>
  </w:comment>
  <w:comment w:id="59" w:author="Wikowsky, Addie J" w:date="2019-02-03T04:27:00Z" w:initials="WAJ">
    <w:p w14:paraId="79040B79" w14:textId="274D0796" w:rsidR="00E658B1" w:rsidRDefault="00E658B1">
      <w:pPr>
        <w:pStyle w:val="CommentText"/>
      </w:pPr>
      <w:r>
        <w:rPr>
          <w:rStyle w:val="CommentReference"/>
        </w:rPr>
        <w:annotationRef/>
      </w:r>
      <w:r>
        <w:t>I think this answers your question below?</w:t>
      </w:r>
    </w:p>
  </w:comment>
  <w:comment w:id="60" w:author="Erin Buchanan" w:date="2019-02-05T18:35:00Z" w:initials="BEM">
    <w:p w14:paraId="773AD918" w14:textId="77777777" w:rsidR="00882BE1" w:rsidRDefault="00882BE1">
      <w:pPr>
        <w:pStyle w:val="CommentText"/>
        <w:rPr>
          <w:rStyle w:val="CommentReference"/>
        </w:rPr>
      </w:pPr>
      <w:r>
        <w:rPr>
          <w:rStyle w:val="CommentReference"/>
        </w:rPr>
        <w:annotationRef/>
      </w:r>
      <w:r w:rsidR="00F77EFE">
        <w:rPr>
          <w:rStyle w:val="CommentReference"/>
        </w:rPr>
        <w:t xml:space="preserve">Not quite – in re-reading the original article, they included two “types” of boards – one set were boards that were valid games in the middle of the game, and the other were games that had the pieces randomized and therefore weren’t valid. </w:t>
      </w:r>
    </w:p>
    <w:p w14:paraId="5E6CFA41" w14:textId="77777777" w:rsidR="00C26375" w:rsidRDefault="00C26375">
      <w:pPr>
        <w:pStyle w:val="CommentText"/>
        <w:rPr>
          <w:rStyle w:val="CommentReference"/>
        </w:rPr>
      </w:pPr>
    </w:p>
    <w:p w14:paraId="27695DC7" w14:textId="4288D5B1" w:rsidR="00C26375" w:rsidRDefault="00C26375">
      <w:pPr>
        <w:pStyle w:val="CommentText"/>
      </w:pPr>
      <w:r>
        <w:rPr>
          <w:rStyle w:val="CommentReference"/>
        </w:rPr>
        <w:t xml:space="preserve">What they find is that the masters are better when the games are actually playable (because of their expertise) and the groups are pretty equal when the games aren’t playable (showing basic WM procedures). This paragraph needs to be modified a bit to correctly explain that result. </w:t>
      </w:r>
    </w:p>
  </w:comment>
  <w:comment w:id="61" w:author="Wikowsky, Addie J" w:date="2019-02-28T17:52:00Z" w:initials="WAJ">
    <w:p w14:paraId="29713232" w14:textId="77777777" w:rsidR="00B3050C" w:rsidRDefault="00B3050C">
      <w:pPr>
        <w:pStyle w:val="CommentText"/>
      </w:pPr>
      <w:r>
        <w:rPr>
          <w:rStyle w:val="CommentReference"/>
        </w:rPr>
        <w:annotationRef/>
      </w:r>
      <w:r>
        <w:t xml:space="preserve">I think this is way better now, may still need a little work. </w:t>
      </w:r>
    </w:p>
    <w:p w14:paraId="1C540CFB" w14:textId="179AD1D9" w:rsidR="00B3050C" w:rsidRDefault="00B3050C">
      <w:pPr>
        <w:pStyle w:val="CommentText"/>
      </w:pPr>
    </w:p>
  </w:comment>
  <w:comment w:id="62" w:author="Erin Buchanan" w:date="2019-03-05T12:08:00Z" w:initials="BEM">
    <w:p w14:paraId="3B8B4711" w14:textId="30220458" w:rsidR="00C35CCC" w:rsidRDefault="00C35CCC">
      <w:pPr>
        <w:pStyle w:val="CommentText"/>
      </w:pPr>
      <w:r>
        <w:rPr>
          <w:rStyle w:val="CommentReference"/>
        </w:rPr>
        <w:annotationRef/>
      </w:r>
      <w:r>
        <w:t>Just rearranged the wording a bit for flow</w:t>
      </w:r>
    </w:p>
  </w:comment>
  <w:comment w:id="72" w:author="Erin Buchanan" w:date="2018-12-28T13:27:00Z" w:initials="BEM">
    <w:p w14:paraId="7670E5FD" w14:textId="60B4C636" w:rsidR="00515130" w:rsidRDefault="00515130">
      <w:pPr>
        <w:pStyle w:val="CommentText"/>
      </w:pPr>
      <w:r>
        <w:rPr>
          <w:rStyle w:val="CommentReference"/>
        </w:rPr>
        <w:annotationRef/>
      </w:r>
      <w:r>
        <w:t>Now didn’t they have a playable game version and a not playable version in this study (as the two types of boards?)</w:t>
      </w:r>
    </w:p>
  </w:comment>
  <w:comment w:id="73" w:author="Wikowsky, Addie J [2]" w:date="2019-01-25T08:40:00Z" w:initials="WAJ">
    <w:p w14:paraId="750B3CEB" w14:textId="399D0F13" w:rsidR="00223DAE" w:rsidRDefault="00223DAE">
      <w:pPr>
        <w:pStyle w:val="CommentText"/>
      </w:pPr>
      <w:r>
        <w:rPr>
          <w:rStyle w:val="CommentReference"/>
        </w:rPr>
        <w:annotationRef/>
      </w:r>
      <w:r>
        <w:t>I will double check that,</w:t>
      </w:r>
    </w:p>
  </w:comment>
  <w:comment w:id="78" w:author="Erin Buchanan" w:date="2018-12-28T13:29:00Z" w:initials="BEM">
    <w:p w14:paraId="2941D301" w14:textId="16A09B43" w:rsidR="00D07D17" w:rsidRDefault="00D07D17">
      <w:pPr>
        <w:pStyle w:val="CommentText"/>
      </w:pPr>
      <w:r>
        <w:rPr>
          <w:rStyle w:val="CommentReference"/>
        </w:rPr>
        <w:annotationRef/>
      </w:r>
      <w:r>
        <w:t xml:space="preserve">Just one? I can’t remember if it was a set or just one person </w:t>
      </w:r>
    </w:p>
  </w:comment>
  <w:comment w:id="79" w:author="Wikowsky, Addie J [2]" w:date="2019-01-25T08:39:00Z" w:initials="WAJ">
    <w:p w14:paraId="7DB6D5A7" w14:textId="5A652362" w:rsidR="00223DAE" w:rsidRDefault="00223DAE">
      <w:pPr>
        <w:pStyle w:val="CommentText"/>
      </w:pPr>
      <w:r>
        <w:rPr>
          <w:rStyle w:val="CommentReference"/>
        </w:rPr>
        <w:annotationRef/>
      </w:r>
      <w:r>
        <w:t xml:space="preserve">I plan to double check this weekend when going through and editing what you have commented. </w:t>
      </w:r>
    </w:p>
  </w:comment>
  <w:comment w:id="80" w:author="Wikowsky, Addie J" w:date="2019-02-03T04:30:00Z" w:initials="WAJ">
    <w:p w14:paraId="35265F34" w14:textId="77777777" w:rsidR="00E658B1" w:rsidRDefault="00E658B1">
      <w:pPr>
        <w:pStyle w:val="CommentText"/>
      </w:pPr>
      <w:r>
        <w:rPr>
          <w:rStyle w:val="CommentReference"/>
        </w:rPr>
        <w:annotationRef/>
      </w:r>
      <w:r>
        <w:t>There was only one intermediate participant and a new set of the second study.</w:t>
      </w:r>
    </w:p>
    <w:p w14:paraId="5128CBB3" w14:textId="5DAC46D6" w:rsidR="00E658B1" w:rsidRDefault="00E658B1">
      <w:pPr>
        <w:pStyle w:val="CommentText"/>
      </w:pPr>
    </w:p>
  </w:comment>
  <w:comment w:id="81" w:author="Erin Buchanan" w:date="2019-02-05T18:39:00Z" w:initials="BEM">
    <w:p w14:paraId="433F7FE2" w14:textId="2C05E230" w:rsidR="00645FF3" w:rsidRDefault="00645FF3">
      <w:pPr>
        <w:pStyle w:val="CommentText"/>
      </w:pPr>
      <w:r>
        <w:rPr>
          <w:rStyle w:val="CommentReference"/>
        </w:rPr>
        <w:annotationRef/>
      </w:r>
      <w:r>
        <w:t xml:space="preserve">That tells you this thing is OLD then, geez. </w:t>
      </w:r>
    </w:p>
  </w:comment>
  <w:comment w:id="84" w:author="Erin Buchanan" w:date="2019-02-05T18:39:00Z" w:initials="BEM">
    <w:p w14:paraId="25553230" w14:textId="59EBAD9F" w:rsidR="00D444AF" w:rsidRDefault="00D444AF">
      <w:pPr>
        <w:pStyle w:val="CommentText"/>
      </w:pPr>
      <w:r>
        <w:rPr>
          <w:rStyle w:val="CommentReference"/>
        </w:rPr>
        <w:annotationRef/>
      </w:r>
      <w:r>
        <w:t xml:space="preserve">You had this as Gf before – which way should it be ? </w:t>
      </w:r>
    </w:p>
  </w:comment>
  <w:comment w:id="85" w:author="Wikowsky, Addie J" w:date="2019-02-14T15:40:00Z" w:initials="WAJ">
    <w:p w14:paraId="3D1B3624" w14:textId="77777777" w:rsidR="006E3389" w:rsidRDefault="006E3389">
      <w:pPr>
        <w:pStyle w:val="CommentText"/>
      </w:pPr>
      <w:r>
        <w:rPr>
          <w:rStyle w:val="CommentReference"/>
        </w:rPr>
        <w:annotationRef/>
      </w:r>
      <w:r>
        <w:t>I’ve seen it both ways and different people use it one way vs. the other, I am sticking with gF</w:t>
      </w:r>
    </w:p>
    <w:p w14:paraId="4F72F286" w14:textId="64481A06" w:rsidR="006E3389" w:rsidRDefault="006E3389">
      <w:pPr>
        <w:pStyle w:val="CommentText"/>
      </w:pPr>
    </w:p>
  </w:comment>
  <w:comment w:id="87" w:author="Erin Buchanan" w:date="2019-02-05T18:40:00Z" w:initials="BEM">
    <w:p w14:paraId="0820C378" w14:textId="1DEFE4FB" w:rsidR="00753F27" w:rsidRDefault="00753F27">
      <w:pPr>
        <w:pStyle w:val="CommentText"/>
      </w:pPr>
      <w:r>
        <w:rPr>
          <w:rStyle w:val="CommentReference"/>
        </w:rPr>
        <w:annotationRef/>
      </w:r>
      <w:r>
        <w:t xml:space="preserve">Ok – so what did they do in their study that they found this link? </w:t>
      </w:r>
    </w:p>
  </w:comment>
  <w:comment w:id="88" w:author="Erin Buchanan" w:date="2019-03-05T12:12:00Z" w:initials="BEM">
    <w:p w14:paraId="58B5AD5D" w14:textId="3DAAAC72" w:rsidR="00786281" w:rsidRDefault="00786281">
      <w:pPr>
        <w:pStyle w:val="CommentText"/>
      </w:pPr>
      <w:r>
        <w:rPr>
          <w:rStyle w:val="CommentReference"/>
        </w:rPr>
        <w:annotationRef/>
      </w:r>
      <w:r>
        <w:t xml:space="preserve">These couple of sentences can probably go don’t know if that detail is necessary … if you want to leave them, rework them because N-back is listed twice and there are several sentences that are not grammatically correct. </w:t>
      </w:r>
    </w:p>
  </w:comment>
  <w:comment w:id="103" w:author="Erin Buchanan" w:date="2019-03-05T12:14:00Z" w:initials="BEM">
    <w:p w14:paraId="29A335A7" w14:textId="48A50DEE" w:rsidR="00E53146" w:rsidRDefault="00E53146">
      <w:pPr>
        <w:pStyle w:val="CommentText"/>
      </w:pPr>
      <w:r>
        <w:rPr>
          <w:rStyle w:val="CommentReference"/>
        </w:rPr>
        <w:annotationRef/>
      </w:r>
      <w:r>
        <w:t xml:space="preserve">What do you mean here? </w:t>
      </w:r>
    </w:p>
  </w:comment>
  <w:comment w:id="105" w:author="Erin Buchanan" w:date="2019-02-05T18:41:00Z" w:initials="BEM">
    <w:p w14:paraId="139A9AAE" w14:textId="67BCE2DD" w:rsidR="007021C3" w:rsidRDefault="007021C3">
      <w:pPr>
        <w:pStyle w:val="CommentText"/>
      </w:pPr>
      <w:r>
        <w:rPr>
          <w:rStyle w:val="CommentReference"/>
        </w:rPr>
        <w:annotationRef/>
      </w:r>
      <w:r>
        <w:t xml:space="preserve">You might mean exception here. </w:t>
      </w:r>
    </w:p>
  </w:comment>
  <w:comment w:id="106" w:author="Wikowsky, Addie J" w:date="2019-02-14T15:39:00Z" w:initials="WAJ">
    <w:p w14:paraId="5ACEB56B" w14:textId="42FC29E4" w:rsidR="006E3389" w:rsidRDefault="006E3389">
      <w:pPr>
        <w:pStyle w:val="CommentText"/>
      </w:pPr>
      <w:r>
        <w:rPr>
          <w:rStyle w:val="CommentReference"/>
        </w:rPr>
        <w:annotationRef/>
      </w:r>
      <w:r>
        <w:t xml:space="preserve">You were right </w:t>
      </w:r>
    </w:p>
  </w:comment>
  <w:comment w:id="107" w:author="Erin Buchanan" w:date="2019-03-05T12:14:00Z" w:initials="BEM">
    <w:p w14:paraId="0B8D7CA8" w14:textId="28D86A7E" w:rsidR="00720C76" w:rsidRDefault="00720C76">
      <w:pPr>
        <w:pStyle w:val="CommentText"/>
      </w:pPr>
      <w:r>
        <w:rPr>
          <w:rStyle w:val="CommentReference"/>
        </w:rPr>
        <w:annotationRef/>
      </w:r>
      <w:r>
        <w:t xml:space="preserve">This sentence is fine in the sense of content but is worded very awkwardly </w:t>
      </w:r>
    </w:p>
  </w:comment>
  <w:comment w:id="108" w:author="Erin Buchanan" w:date="2019-02-05T18:41:00Z" w:initials="BEM">
    <w:p w14:paraId="1BB8153B" w14:textId="0B80D918" w:rsidR="0029603F" w:rsidRDefault="0029603F">
      <w:pPr>
        <w:pStyle w:val="CommentText"/>
      </w:pPr>
      <w:r>
        <w:rPr>
          <w:rStyle w:val="CommentReference"/>
        </w:rPr>
        <w:annotationRef/>
      </w:r>
      <w:r>
        <w:t xml:space="preserve">There’s a lot going on in this sentence. Maybe explain TT first, then </w:t>
      </w:r>
      <w:r w:rsidR="002D2C63">
        <w:t xml:space="preserve">summarize with this at the end. </w:t>
      </w:r>
    </w:p>
  </w:comment>
  <w:comment w:id="109" w:author="Erin Buchanan" w:date="2019-03-05T12:15:00Z" w:initials="BEM">
    <w:p w14:paraId="52F7EC08" w14:textId="44845C05" w:rsidR="00486C6A" w:rsidRDefault="00486C6A">
      <w:pPr>
        <w:pStyle w:val="CommentText"/>
      </w:pPr>
      <w:r>
        <w:rPr>
          <w:rStyle w:val="CommentReference"/>
        </w:rPr>
        <w:annotationRef/>
      </w:r>
      <w:r>
        <w:t xml:space="preserve">This paragraph feels out of place now – may be better up in the chess section.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33FB765" w15:done="1"/>
  <w15:commentEx w15:paraId="6FDACB24" w15:done="1"/>
  <w15:commentEx w15:paraId="556347CA" w15:done="1"/>
  <w15:commentEx w15:paraId="5CC5F8E8" w15:done="1"/>
  <w15:commentEx w15:paraId="31EAC508" w15:done="1"/>
  <w15:commentEx w15:paraId="16959B33" w15:done="1"/>
  <w15:commentEx w15:paraId="046FBE76" w15:done="1"/>
  <w15:commentEx w15:paraId="4DEA5A8E" w15:done="1"/>
  <w15:commentEx w15:paraId="4049856E" w15:done="0"/>
  <w15:commentEx w15:paraId="0E4E33BB" w15:paraIdParent="4049856E" w15:done="0"/>
  <w15:commentEx w15:paraId="4B9CFAF7" w15:paraIdParent="4049856E" w15:done="0"/>
  <w15:commentEx w15:paraId="20605566" w15:done="1"/>
  <w15:commentEx w15:paraId="2AB8DB49" w15:paraIdParent="20605566" w15:done="1"/>
  <w15:commentEx w15:paraId="2200F38C" w15:done="1"/>
  <w15:commentEx w15:paraId="775C802B" w15:paraIdParent="2200F38C" w15:done="1"/>
  <w15:commentEx w15:paraId="60BF7BEF" w15:done="1"/>
  <w15:commentEx w15:paraId="1B21FDE4" w15:done="0"/>
  <w15:commentEx w15:paraId="2D02692D" w15:done="1"/>
  <w15:commentEx w15:paraId="66ACB31F" w15:done="1"/>
  <w15:commentEx w15:paraId="451C20B3" w15:paraIdParent="66ACB31F" w15:done="1"/>
  <w15:commentEx w15:paraId="1E0904D2" w15:done="1"/>
  <w15:commentEx w15:paraId="739AF5FD" w15:done="0"/>
  <w15:commentEx w15:paraId="6F764DDA" w15:done="0"/>
  <w15:commentEx w15:paraId="457C4B6A" w15:paraIdParent="6F764DDA" w15:done="0"/>
  <w15:commentEx w15:paraId="29CB549E" w15:done="1"/>
  <w15:commentEx w15:paraId="79040B79" w15:done="0"/>
  <w15:commentEx w15:paraId="27695DC7" w15:paraIdParent="79040B79" w15:done="0"/>
  <w15:commentEx w15:paraId="1C540CFB" w15:paraIdParent="79040B79" w15:done="0"/>
  <w15:commentEx w15:paraId="3B8B4711" w15:paraIdParent="79040B79" w15:done="0"/>
  <w15:commentEx w15:paraId="7670E5FD" w15:done="1"/>
  <w15:commentEx w15:paraId="750B3CEB" w15:paraIdParent="7670E5FD" w15:done="1"/>
  <w15:commentEx w15:paraId="2941D301" w15:done="1"/>
  <w15:commentEx w15:paraId="7DB6D5A7" w15:paraIdParent="2941D301" w15:done="1"/>
  <w15:commentEx w15:paraId="5128CBB3" w15:paraIdParent="2941D301" w15:done="1"/>
  <w15:commentEx w15:paraId="433F7FE2" w15:paraIdParent="2941D301" w15:done="1"/>
  <w15:commentEx w15:paraId="25553230" w15:done="1"/>
  <w15:commentEx w15:paraId="4F72F286" w15:paraIdParent="25553230" w15:done="1"/>
  <w15:commentEx w15:paraId="0820C378" w15:done="1"/>
  <w15:commentEx w15:paraId="58B5AD5D" w15:done="0"/>
  <w15:commentEx w15:paraId="29A335A7" w15:done="0"/>
  <w15:commentEx w15:paraId="139A9AAE" w15:done="1"/>
  <w15:commentEx w15:paraId="5ACEB56B" w15:paraIdParent="139A9AAE" w15:done="1"/>
  <w15:commentEx w15:paraId="0B8D7CA8" w15:done="0"/>
  <w15:commentEx w15:paraId="1BB8153B" w15:done="1"/>
  <w15:commentEx w15:paraId="52F7EC0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33FB765" w16cid:durableId="1F8580F0"/>
  <w16cid:commentId w16cid:paraId="6FDACB24" w16cid:durableId="1F858254"/>
  <w16cid:commentId w16cid:paraId="556347CA" w16cid:durableId="1F858373"/>
  <w16cid:commentId w16cid:paraId="5CC5F8E8" w16cid:durableId="1F8583B7"/>
  <w16cid:commentId w16cid:paraId="31EAC508" w16cid:durableId="1F3BA8CA"/>
  <w16cid:commentId w16cid:paraId="16959B33" w16cid:durableId="1F8583FA"/>
  <w16cid:commentId w16cid:paraId="046FBE76" w16cid:durableId="20045580"/>
  <w16cid:commentId w16cid:paraId="4DEA5A8E" w16cid:durableId="1F8583D4"/>
  <w16cid:commentId w16cid:paraId="4049856E" w16cid:durableId="201DAE28"/>
  <w16cid:commentId w16cid:paraId="0E4E33BB" w16cid:durableId="20228FC9"/>
  <w16cid:commentId w16cid:paraId="4B9CFAF7" w16cid:durableId="2028E4CA"/>
  <w16cid:commentId w16cid:paraId="20605566" w16cid:durableId="1F85831B"/>
  <w16cid:commentId w16cid:paraId="2AB8DB49" w16cid:durableId="200B6C72"/>
  <w16cid:commentId w16cid:paraId="2200F38C" w16cid:durableId="20166134"/>
  <w16cid:commentId w16cid:paraId="775C802B" w16cid:durableId="201DB6F5"/>
  <w16cid:commentId w16cid:paraId="60BF7BEF" w16cid:durableId="200B6DCF"/>
  <w16cid:commentId w16cid:paraId="1B21FDE4" w16cid:durableId="20166223"/>
  <w16cid:commentId w16cid:paraId="2D02692D" w16cid:durableId="200CBF9D"/>
  <w16cid:commentId w16cid:paraId="66ACB31F" w16cid:durableId="2016629C"/>
  <w16cid:commentId w16cid:paraId="451C20B3" w16cid:durableId="201DAEA6"/>
  <w16cid:commentId w16cid:paraId="1E0904D2" w16cid:durableId="201662F9"/>
  <w16cid:commentId w16cid:paraId="739AF5FD" w16cid:durableId="2016630F"/>
  <w16cid:commentId w16cid:paraId="6F764DDA" w16cid:durableId="20229213"/>
  <w16cid:commentId w16cid:paraId="457C4B6A" w16cid:durableId="2028E511"/>
  <w16cid:commentId w16cid:paraId="29CB549E" w16cid:durableId="1FD0A240"/>
  <w16cid:commentId w16cid:paraId="79040B79" w16cid:durableId="2000EC1B"/>
  <w16cid:commentId w16cid:paraId="27695DC7" w16cid:durableId="200455E1"/>
  <w16cid:commentId w16cid:paraId="1C540CFB" w16cid:durableId="20229E5D"/>
  <w16cid:commentId w16cid:paraId="3B8B4711" w16cid:durableId="2028E547"/>
  <w16cid:commentId w16cid:paraId="7670E5FD" w16cid:durableId="1FD0A337"/>
  <w16cid:commentId w16cid:paraId="750B3CEB" w16cid:durableId="1FF54A0E"/>
  <w16cid:commentId w16cid:paraId="2941D301" w16cid:durableId="1FD0A39C"/>
  <w16cid:commentId w16cid:paraId="7DB6D5A7" w16cid:durableId="1FF549BF"/>
  <w16cid:commentId w16cid:paraId="5128CBB3" w16cid:durableId="2000ED01"/>
  <w16cid:commentId w16cid:paraId="433F7FE2" w16cid:durableId="200456E0"/>
  <w16cid:commentId w16cid:paraId="25553230" w16cid:durableId="200456F4"/>
  <w16cid:commentId w16cid:paraId="4F72F286" w16cid:durableId="20100A50"/>
  <w16cid:commentId w16cid:paraId="0820C378" w16cid:durableId="2004571C"/>
  <w16cid:commentId w16cid:paraId="58B5AD5D" w16cid:durableId="2028E614"/>
  <w16cid:commentId w16cid:paraId="29A335A7" w16cid:durableId="2028E69A"/>
  <w16cid:commentId w16cid:paraId="139A9AAE" w16cid:durableId="20166068"/>
  <w16cid:commentId w16cid:paraId="5ACEB56B" w16cid:durableId="20100A34"/>
  <w16cid:commentId w16cid:paraId="0B8D7CA8" w16cid:durableId="2028E6B0"/>
  <w16cid:commentId w16cid:paraId="1BB8153B" w16cid:durableId="2004575E"/>
  <w16cid:commentId w16cid:paraId="52F7EC08" w16cid:durableId="2028E6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chanan, Erin M">
    <w15:presenceInfo w15:providerId="AD" w15:userId="S::eri2005@missouristate.edu::245520d0-72e6-44b8-b90c-1c94bdd95622"/>
  </w15:person>
  <w15:person w15:author="Buchanan, Erin M [2]">
    <w15:presenceInfo w15:providerId="Windows Live" w15:userId="245520d0-72e6-44b8-b90c-1c94bdd95622"/>
  </w15:person>
  <w15:person w15:author="Erin Buchanan">
    <w15:presenceInfo w15:providerId="AD" w15:userId="S::ebuchanan@harrisburgu.edu::a202a620-6e05-42b1-a3fc-fcfad0b42cdc"/>
  </w15:person>
  <w15:person w15:author="Wikowsky, Addie J">
    <w15:presenceInfo w15:providerId="AD" w15:userId="S::add0623@live.missouristate.edu::ffb3e315-145e-42d7-bd8d-35629c1361af"/>
  </w15:person>
  <w15:person w15:author="Wikowsky, Addie J [2]">
    <w15:presenceInfo w15:providerId="Windows Live" w15:userId="ffb3e315-145e-42d7-bd8d-35629c1361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C47"/>
    <w:rsid w:val="00002D8A"/>
    <w:rsid w:val="00013541"/>
    <w:rsid w:val="00013D40"/>
    <w:rsid w:val="00053EA6"/>
    <w:rsid w:val="00064C59"/>
    <w:rsid w:val="00084858"/>
    <w:rsid w:val="00095B46"/>
    <w:rsid w:val="000A501F"/>
    <w:rsid w:val="000A529B"/>
    <w:rsid w:val="000B0FBD"/>
    <w:rsid w:val="000B1218"/>
    <w:rsid w:val="000B35F5"/>
    <w:rsid w:val="000C1B51"/>
    <w:rsid w:val="000E41BC"/>
    <w:rsid w:val="000E6226"/>
    <w:rsid w:val="001047B9"/>
    <w:rsid w:val="00121DDC"/>
    <w:rsid w:val="00132173"/>
    <w:rsid w:val="00136B5B"/>
    <w:rsid w:val="0017047A"/>
    <w:rsid w:val="00193DB4"/>
    <w:rsid w:val="0019502F"/>
    <w:rsid w:val="001B12ED"/>
    <w:rsid w:val="001F3CCF"/>
    <w:rsid w:val="001F52B8"/>
    <w:rsid w:val="002043CF"/>
    <w:rsid w:val="00215F53"/>
    <w:rsid w:val="00223CCD"/>
    <w:rsid w:val="00223DAE"/>
    <w:rsid w:val="002244DF"/>
    <w:rsid w:val="00224A74"/>
    <w:rsid w:val="002617F4"/>
    <w:rsid w:val="00274E2C"/>
    <w:rsid w:val="002845A7"/>
    <w:rsid w:val="00290D6B"/>
    <w:rsid w:val="0029502E"/>
    <w:rsid w:val="0029603F"/>
    <w:rsid w:val="00296A1B"/>
    <w:rsid w:val="0029762F"/>
    <w:rsid w:val="002B6422"/>
    <w:rsid w:val="002C64AA"/>
    <w:rsid w:val="002D2C63"/>
    <w:rsid w:val="002D4D52"/>
    <w:rsid w:val="00300759"/>
    <w:rsid w:val="003142A6"/>
    <w:rsid w:val="00331E9F"/>
    <w:rsid w:val="00346B65"/>
    <w:rsid w:val="003618BC"/>
    <w:rsid w:val="003A286F"/>
    <w:rsid w:val="003A6405"/>
    <w:rsid w:val="003A6E24"/>
    <w:rsid w:val="003C6C31"/>
    <w:rsid w:val="003D1931"/>
    <w:rsid w:val="003E5DAE"/>
    <w:rsid w:val="003E6039"/>
    <w:rsid w:val="00410B47"/>
    <w:rsid w:val="00422F15"/>
    <w:rsid w:val="00430FFC"/>
    <w:rsid w:val="004328C5"/>
    <w:rsid w:val="00445F23"/>
    <w:rsid w:val="004654A5"/>
    <w:rsid w:val="00467B18"/>
    <w:rsid w:val="00486C6A"/>
    <w:rsid w:val="00491EF5"/>
    <w:rsid w:val="00494363"/>
    <w:rsid w:val="004D03FD"/>
    <w:rsid w:val="004D0D20"/>
    <w:rsid w:val="004D120D"/>
    <w:rsid w:val="00500FFE"/>
    <w:rsid w:val="00510E3C"/>
    <w:rsid w:val="00515130"/>
    <w:rsid w:val="00546F9A"/>
    <w:rsid w:val="00553E7F"/>
    <w:rsid w:val="00566D35"/>
    <w:rsid w:val="00574873"/>
    <w:rsid w:val="005906DA"/>
    <w:rsid w:val="005A0A6C"/>
    <w:rsid w:val="005A3DBA"/>
    <w:rsid w:val="005C2C86"/>
    <w:rsid w:val="005E50AC"/>
    <w:rsid w:val="005E65B2"/>
    <w:rsid w:val="005F4393"/>
    <w:rsid w:val="00606DD4"/>
    <w:rsid w:val="006337F6"/>
    <w:rsid w:val="00645FF3"/>
    <w:rsid w:val="00663853"/>
    <w:rsid w:val="00673ED1"/>
    <w:rsid w:val="00677E2C"/>
    <w:rsid w:val="006919E9"/>
    <w:rsid w:val="006B628A"/>
    <w:rsid w:val="006C0C58"/>
    <w:rsid w:val="006E3389"/>
    <w:rsid w:val="006E7B56"/>
    <w:rsid w:val="006F76EF"/>
    <w:rsid w:val="007021C3"/>
    <w:rsid w:val="00711456"/>
    <w:rsid w:val="007148C9"/>
    <w:rsid w:val="00720C76"/>
    <w:rsid w:val="00732B2C"/>
    <w:rsid w:val="00743ADE"/>
    <w:rsid w:val="00753F27"/>
    <w:rsid w:val="00754BE9"/>
    <w:rsid w:val="00784C86"/>
    <w:rsid w:val="00786281"/>
    <w:rsid w:val="007B3F21"/>
    <w:rsid w:val="007B7CD1"/>
    <w:rsid w:val="007C5AF4"/>
    <w:rsid w:val="007C66AB"/>
    <w:rsid w:val="007D180D"/>
    <w:rsid w:val="007D1E8B"/>
    <w:rsid w:val="007D5C47"/>
    <w:rsid w:val="007E1B35"/>
    <w:rsid w:val="007F1373"/>
    <w:rsid w:val="00801F4C"/>
    <w:rsid w:val="00802CE8"/>
    <w:rsid w:val="008037C0"/>
    <w:rsid w:val="00823C8E"/>
    <w:rsid w:val="00830C1A"/>
    <w:rsid w:val="00851DC5"/>
    <w:rsid w:val="008632DD"/>
    <w:rsid w:val="00882BE1"/>
    <w:rsid w:val="0089050F"/>
    <w:rsid w:val="008945D3"/>
    <w:rsid w:val="008A5AC9"/>
    <w:rsid w:val="008D156A"/>
    <w:rsid w:val="008D5A2E"/>
    <w:rsid w:val="00900BB2"/>
    <w:rsid w:val="00914872"/>
    <w:rsid w:val="00914D30"/>
    <w:rsid w:val="00925C1E"/>
    <w:rsid w:val="009336E8"/>
    <w:rsid w:val="00946970"/>
    <w:rsid w:val="00977425"/>
    <w:rsid w:val="0098043F"/>
    <w:rsid w:val="0098290D"/>
    <w:rsid w:val="00990FDA"/>
    <w:rsid w:val="009B2003"/>
    <w:rsid w:val="009D5042"/>
    <w:rsid w:val="009E34FC"/>
    <w:rsid w:val="009F4725"/>
    <w:rsid w:val="00A06B00"/>
    <w:rsid w:val="00A14D56"/>
    <w:rsid w:val="00A17E51"/>
    <w:rsid w:val="00A21E38"/>
    <w:rsid w:val="00A24E12"/>
    <w:rsid w:val="00A25C20"/>
    <w:rsid w:val="00A367E8"/>
    <w:rsid w:val="00A4531D"/>
    <w:rsid w:val="00A74C41"/>
    <w:rsid w:val="00A80840"/>
    <w:rsid w:val="00A86D0D"/>
    <w:rsid w:val="00AA754C"/>
    <w:rsid w:val="00AB5AC2"/>
    <w:rsid w:val="00AC1650"/>
    <w:rsid w:val="00AC365F"/>
    <w:rsid w:val="00AD2906"/>
    <w:rsid w:val="00AE2BE5"/>
    <w:rsid w:val="00AE597B"/>
    <w:rsid w:val="00B036B2"/>
    <w:rsid w:val="00B067E4"/>
    <w:rsid w:val="00B2409E"/>
    <w:rsid w:val="00B3050C"/>
    <w:rsid w:val="00B305C7"/>
    <w:rsid w:val="00B509DD"/>
    <w:rsid w:val="00B51AEA"/>
    <w:rsid w:val="00B5230D"/>
    <w:rsid w:val="00B62261"/>
    <w:rsid w:val="00B6778C"/>
    <w:rsid w:val="00B83EEA"/>
    <w:rsid w:val="00B850F3"/>
    <w:rsid w:val="00B94369"/>
    <w:rsid w:val="00B95168"/>
    <w:rsid w:val="00B969AE"/>
    <w:rsid w:val="00BA5967"/>
    <w:rsid w:val="00BD3994"/>
    <w:rsid w:val="00BE096D"/>
    <w:rsid w:val="00C00078"/>
    <w:rsid w:val="00C057B7"/>
    <w:rsid w:val="00C075E5"/>
    <w:rsid w:val="00C10479"/>
    <w:rsid w:val="00C112E7"/>
    <w:rsid w:val="00C12286"/>
    <w:rsid w:val="00C12355"/>
    <w:rsid w:val="00C1625E"/>
    <w:rsid w:val="00C26375"/>
    <w:rsid w:val="00C27873"/>
    <w:rsid w:val="00C35CCC"/>
    <w:rsid w:val="00C36548"/>
    <w:rsid w:val="00C44B00"/>
    <w:rsid w:val="00C55411"/>
    <w:rsid w:val="00C564EC"/>
    <w:rsid w:val="00C61840"/>
    <w:rsid w:val="00C61DD2"/>
    <w:rsid w:val="00C77DB2"/>
    <w:rsid w:val="00C82E64"/>
    <w:rsid w:val="00C8494C"/>
    <w:rsid w:val="00C96100"/>
    <w:rsid w:val="00C96FDA"/>
    <w:rsid w:val="00CA104D"/>
    <w:rsid w:val="00CC07C1"/>
    <w:rsid w:val="00CC1C86"/>
    <w:rsid w:val="00CD4031"/>
    <w:rsid w:val="00CD5282"/>
    <w:rsid w:val="00CF4498"/>
    <w:rsid w:val="00D041F7"/>
    <w:rsid w:val="00D07D17"/>
    <w:rsid w:val="00D12C0D"/>
    <w:rsid w:val="00D3005F"/>
    <w:rsid w:val="00D303AF"/>
    <w:rsid w:val="00D36AAE"/>
    <w:rsid w:val="00D4027A"/>
    <w:rsid w:val="00D43F43"/>
    <w:rsid w:val="00D444AF"/>
    <w:rsid w:val="00D71C6F"/>
    <w:rsid w:val="00DA589B"/>
    <w:rsid w:val="00DA63FF"/>
    <w:rsid w:val="00DB1C1D"/>
    <w:rsid w:val="00DB7BBC"/>
    <w:rsid w:val="00DC395E"/>
    <w:rsid w:val="00DC65B7"/>
    <w:rsid w:val="00DC6A46"/>
    <w:rsid w:val="00DF7C5D"/>
    <w:rsid w:val="00E030B2"/>
    <w:rsid w:val="00E057B4"/>
    <w:rsid w:val="00E05CF5"/>
    <w:rsid w:val="00E061BF"/>
    <w:rsid w:val="00E17746"/>
    <w:rsid w:val="00E20861"/>
    <w:rsid w:val="00E53146"/>
    <w:rsid w:val="00E658B1"/>
    <w:rsid w:val="00E75A99"/>
    <w:rsid w:val="00E77F14"/>
    <w:rsid w:val="00E828E9"/>
    <w:rsid w:val="00E86DFA"/>
    <w:rsid w:val="00E960FB"/>
    <w:rsid w:val="00EA041A"/>
    <w:rsid w:val="00EA065E"/>
    <w:rsid w:val="00EB3BF3"/>
    <w:rsid w:val="00EE174C"/>
    <w:rsid w:val="00EF0FDC"/>
    <w:rsid w:val="00F00D03"/>
    <w:rsid w:val="00F2110B"/>
    <w:rsid w:val="00F4188A"/>
    <w:rsid w:val="00F77EFE"/>
    <w:rsid w:val="00F851D0"/>
    <w:rsid w:val="00F90B4E"/>
    <w:rsid w:val="00FD0F03"/>
    <w:rsid w:val="00FF66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EE342B"/>
  <w14:defaultImageDpi w14:val="32767"/>
  <w15:chartTrackingRefBased/>
  <w15:docId w15:val="{82494BEF-19CE-4F4C-A5E2-B82B0AE3A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30C1A"/>
    <w:rPr>
      <w:sz w:val="16"/>
      <w:szCs w:val="16"/>
    </w:rPr>
  </w:style>
  <w:style w:type="paragraph" w:styleId="CommentText">
    <w:name w:val="annotation text"/>
    <w:basedOn w:val="Normal"/>
    <w:link w:val="CommentTextChar"/>
    <w:uiPriority w:val="99"/>
    <w:semiHidden/>
    <w:unhideWhenUsed/>
    <w:rsid w:val="00830C1A"/>
    <w:rPr>
      <w:sz w:val="20"/>
      <w:szCs w:val="20"/>
    </w:rPr>
  </w:style>
  <w:style w:type="character" w:customStyle="1" w:styleId="CommentTextChar">
    <w:name w:val="Comment Text Char"/>
    <w:basedOn w:val="DefaultParagraphFont"/>
    <w:link w:val="CommentText"/>
    <w:uiPriority w:val="99"/>
    <w:semiHidden/>
    <w:rsid w:val="00830C1A"/>
    <w:rPr>
      <w:sz w:val="20"/>
      <w:szCs w:val="20"/>
    </w:rPr>
  </w:style>
  <w:style w:type="paragraph" w:styleId="CommentSubject">
    <w:name w:val="annotation subject"/>
    <w:basedOn w:val="CommentText"/>
    <w:next w:val="CommentText"/>
    <w:link w:val="CommentSubjectChar"/>
    <w:uiPriority w:val="99"/>
    <w:semiHidden/>
    <w:unhideWhenUsed/>
    <w:rsid w:val="00830C1A"/>
    <w:rPr>
      <w:b/>
      <w:bCs/>
    </w:rPr>
  </w:style>
  <w:style w:type="character" w:customStyle="1" w:styleId="CommentSubjectChar">
    <w:name w:val="Comment Subject Char"/>
    <w:basedOn w:val="CommentTextChar"/>
    <w:link w:val="CommentSubject"/>
    <w:uiPriority w:val="99"/>
    <w:semiHidden/>
    <w:rsid w:val="00830C1A"/>
    <w:rPr>
      <w:b/>
      <w:bCs/>
      <w:sz w:val="20"/>
      <w:szCs w:val="20"/>
    </w:rPr>
  </w:style>
  <w:style w:type="paragraph" w:styleId="BalloonText">
    <w:name w:val="Balloon Text"/>
    <w:basedOn w:val="Normal"/>
    <w:link w:val="BalloonTextChar"/>
    <w:uiPriority w:val="99"/>
    <w:semiHidden/>
    <w:unhideWhenUsed/>
    <w:rsid w:val="00830C1A"/>
    <w:rPr>
      <w:sz w:val="18"/>
      <w:szCs w:val="18"/>
    </w:rPr>
  </w:style>
  <w:style w:type="character" w:customStyle="1" w:styleId="BalloonTextChar">
    <w:name w:val="Balloon Text Char"/>
    <w:basedOn w:val="DefaultParagraphFont"/>
    <w:link w:val="BalloonText"/>
    <w:uiPriority w:val="99"/>
    <w:semiHidden/>
    <w:rsid w:val="00830C1A"/>
    <w:rPr>
      <w:sz w:val="18"/>
      <w:szCs w:val="18"/>
    </w:rPr>
  </w:style>
  <w:style w:type="paragraph" w:styleId="NormalWeb">
    <w:name w:val="Normal (Web)"/>
    <w:basedOn w:val="Normal"/>
    <w:uiPriority w:val="99"/>
    <w:semiHidden/>
    <w:unhideWhenUsed/>
    <w:rsid w:val="000A501F"/>
  </w:style>
  <w:style w:type="character" w:styleId="Hyperlink">
    <w:name w:val="Hyperlink"/>
    <w:basedOn w:val="DefaultParagraphFont"/>
    <w:uiPriority w:val="99"/>
    <w:unhideWhenUsed/>
    <w:rsid w:val="002C64AA"/>
    <w:rPr>
      <w:color w:val="0563C1" w:themeColor="hyperlink"/>
      <w:u w:val="single"/>
    </w:rPr>
  </w:style>
  <w:style w:type="character" w:styleId="UnresolvedMention">
    <w:name w:val="Unresolved Mention"/>
    <w:basedOn w:val="DefaultParagraphFont"/>
    <w:uiPriority w:val="99"/>
    <w:rsid w:val="002C64AA"/>
    <w:rPr>
      <w:color w:val="605E5C"/>
      <w:shd w:val="clear" w:color="auto" w:fill="E1DFDD"/>
    </w:rPr>
  </w:style>
  <w:style w:type="paragraph" w:styleId="Revision">
    <w:name w:val="Revision"/>
    <w:hidden/>
    <w:uiPriority w:val="99"/>
    <w:semiHidden/>
    <w:rsid w:val="007862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569534">
      <w:bodyDiv w:val="1"/>
      <w:marLeft w:val="0"/>
      <w:marRight w:val="0"/>
      <w:marTop w:val="0"/>
      <w:marBottom w:val="0"/>
      <w:divBdr>
        <w:top w:val="none" w:sz="0" w:space="0" w:color="auto"/>
        <w:left w:val="none" w:sz="0" w:space="0" w:color="auto"/>
        <w:bottom w:val="none" w:sz="0" w:space="0" w:color="auto"/>
        <w:right w:val="none" w:sz="0" w:space="0" w:color="auto"/>
      </w:divBdr>
    </w:div>
    <w:div w:id="496532587">
      <w:bodyDiv w:val="1"/>
      <w:marLeft w:val="0"/>
      <w:marRight w:val="0"/>
      <w:marTop w:val="0"/>
      <w:marBottom w:val="0"/>
      <w:divBdr>
        <w:top w:val="none" w:sz="0" w:space="0" w:color="auto"/>
        <w:left w:val="none" w:sz="0" w:space="0" w:color="auto"/>
        <w:bottom w:val="none" w:sz="0" w:space="0" w:color="auto"/>
        <w:right w:val="none" w:sz="0" w:space="0" w:color="auto"/>
      </w:divBdr>
    </w:div>
    <w:div w:id="651371350">
      <w:bodyDiv w:val="1"/>
      <w:marLeft w:val="0"/>
      <w:marRight w:val="0"/>
      <w:marTop w:val="0"/>
      <w:marBottom w:val="0"/>
      <w:divBdr>
        <w:top w:val="none" w:sz="0" w:space="0" w:color="auto"/>
        <w:left w:val="none" w:sz="0" w:space="0" w:color="auto"/>
        <w:bottom w:val="none" w:sz="0" w:space="0" w:color="auto"/>
        <w:right w:val="none" w:sz="0" w:space="0" w:color="auto"/>
      </w:divBdr>
    </w:div>
    <w:div w:id="788283491">
      <w:bodyDiv w:val="1"/>
      <w:marLeft w:val="0"/>
      <w:marRight w:val="0"/>
      <w:marTop w:val="0"/>
      <w:marBottom w:val="0"/>
      <w:divBdr>
        <w:top w:val="none" w:sz="0" w:space="0" w:color="auto"/>
        <w:left w:val="none" w:sz="0" w:space="0" w:color="auto"/>
        <w:bottom w:val="none" w:sz="0" w:space="0" w:color="auto"/>
        <w:right w:val="none" w:sz="0" w:space="0" w:color="auto"/>
      </w:divBdr>
    </w:div>
    <w:div w:id="791484623">
      <w:bodyDiv w:val="1"/>
      <w:marLeft w:val="0"/>
      <w:marRight w:val="0"/>
      <w:marTop w:val="0"/>
      <w:marBottom w:val="0"/>
      <w:divBdr>
        <w:top w:val="none" w:sz="0" w:space="0" w:color="auto"/>
        <w:left w:val="none" w:sz="0" w:space="0" w:color="auto"/>
        <w:bottom w:val="none" w:sz="0" w:space="0" w:color="auto"/>
        <w:right w:val="none" w:sz="0" w:space="0" w:color="auto"/>
      </w:divBdr>
    </w:div>
    <w:div w:id="907887194">
      <w:bodyDiv w:val="1"/>
      <w:marLeft w:val="0"/>
      <w:marRight w:val="0"/>
      <w:marTop w:val="0"/>
      <w:marBottom w:val="0"/>
      <w:divBdr>
        <w:top w:val="none" w:sz="0" w:space="0" w:color="auto"/>
        <w:left w:val="none" w:sz="0" w:space="0" w:color="auto"/>
        <w:bottom w:val="none" w:sz="0" w:space="0" w:color="auto"/>
        <w:right w:val="none" w:sz="0" w:space="0" w:color="auto"/>
      </w:divBdr>
    </w:div>
    <w:div w:id="934554117">
      <w:bodyDiv w:val="1"/>
      <w:marLeft w:val="0"/>
      <w:marRight w:val="0"/>
      <w:marTop w:val="0"/>
      <w:marBottom w:val="0"/>
      <w:divBdr>
        <w:top w:val="none" w:sz="0" w:space="0" w:color="auto"/>
        <w:left w:val="none" w:sz="0" w:space="0" w:color="auto"/>
        <w:bottom w:val="none" w:sz="0" w:space="0" w:color="auto"/>
        <w:right w:val="none" w:sz="0" w:space="0" w:color="auto"/>
      </w:divBdr>
    </w:div>
    <w:div w:id="1043752607">
      <w:bodyDiv w:val="1"/>
      <w:marLeft w:val="0"/>
      <w:marRight w:val="0"/>
      <w:marTop w:val="0"/>
      <w:marBottom w:val="0"/>
      <w:divBdr>
        <w:top w:val="none" w:sz="0" w:space="0" w:color="auto"/>
        <w:left w:val="none" w:sz="0" w:space="0" w:color="auto"/>
        <w:bottom w:val="none" w:sz="0" w:space="0" w:color="auto"/>
        <w:right w:val="none" w:sz="0" w:space="0" w:color="auto"/>
      </w:divBdr>
      <w:divsChild>
        <w:div w:id="296029220">
          <w:marLeft w:val="0"/>
          <w:marRight w:val="0"/>
          <w:marTop w:val="0"/>
          <w:marBottom w:val="0"/>
          <w:divBdr>
            <w:top w:val="none" w:sz="0" w:space="0" w:color="auto"/>
            <w:left w:val="none" w:sz="0" w:space="0" w:color="auto"/>
            <w:bottom w:val="none" w:sz="0" w:space="0" w:color="auto"/>
            <w:right w:val="none" w:sz="0" w:space="0" w:color="auto"/>
          </w:divBdr>
          <w:divsChild>
            <w:div w:id="1367290961">
              <w:marLeft w:val="0"/>
              <w:marRight w:val="0"/>
              <w:marTop w:val="0"/>
              <w:marBottom w:val="0"/>
              <w:divBdr>
                <w:top w:val="none" w:sz="0" w:space="0" w:color="auto"/>
                <w:left w:val="none" w:sz="0" w:space="0" w:color="auto"/>
                <w:bottom w:val="none" w:sz="0" w:space="0" w:color="auto"/>
                <w:right w:val="none" w:sz="0" w:space="0" w:color="auto"/>
              </w:divBdr>
              <w:divsChild>
                <w:div w:id="1802461083">
                  <w:marLeft w:val="0"/>
                  <w:marRight w:val="0"/>
                  <w:marTop w:val="0"/>
                  <w:marBottom w:val="0"/>
                  <w:divBdr>
                    <w:top w:val="none" w:sz="0" w:space="0" w:color="auto"/>
                    <w:left w:val="none" w:sz="0" w:space="0" w:color="auto"/>
                    <w:bottom w:val="none" w:sz="0" w:space="0" w:color="auto"/>
                    <w:right w:val="none" w:sz="0" w:space="0" w:color="auto"/>
                  </w:divBdr>
                  <w:divsChild>
                    <w:div w:id="66219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257367">
      <w:bodyDiv w:val="1"/>
      <w:marLeft w:val="0"/>
      <w:marRight w:val="0"/>
      <w:marTop w:val="0"/>
      <w:marBottom w:val="0"/>
      <w:divBdr>
        <w:top w:val="none" w:sz="0" w:space="0" w:color="auto"/>
        <w:left w:val="none" w:sz="0" w:space="0" w:color="auto"/>
        <w:bottom w:val="none" w:sz="0" w:space="0" w:color="auto"/>
        <w:right w:val="none" w:sz="0" w:space="0" w:color="auto"/>
      </w:divBdr>
    </w:div>
    <w:div w:id="1158690218">
      <w:bodyDiv w:val="1"/>
      <w:marLeft w:val="0"/>
      <w:marRight w:val="0"/>
      <w:marTop w:val="0"/>
      <w:marBottom w:val="0"/>
      <w:divBdr>
        <w:top w:val="none" w:sz="0" w:space="0" w:color="auto"/>
        <w:left w:val="none" w:sz="0" w:space="0" w:color="auto"/>
        <w:bottom w:val="none" w:sz="0" w:space="0" w:color="auto"/>
        <w:right w:val="none" w:sz="0" w:space="0" w:color="auto"/>
      </w:divBdr>
      <w:divsChild>
        <w:div w:id="1072628488">
          <w:marLeft w:val="0"/>
          <w:marRight w:val="0"/>
          <w:marTop w:val="0"/>
          <w:marBottom w:val="0"/>
          <w:divBdr>
            <w:top w:val="none" w:sz="0" w:space="0" w:color="auto"/>
            <w:left w:val="none" w:sz="0" w:space="0" w:color="auto"/>
            <w:bottom w:val="none" w:sz="0" w:space="0" w:color="auto"/>
            <w:right w:val="none" w:sz="0" w:space="0" w:color="auto"/>
          </w:divBdr>
          <w:divsChild>
            <w:div w:id="1925993339">
              <w:marLeft w:val="0"/>
              <w:marRight w:val="0"/>
              <w:marTop w:val="0"/>
              <w:marBottom w:val="0"/>
              <w:divBdr>
                <w:top w:val="none" w:sz="0" w:space="0" w:color="auto"/>
                <w:left w:val="none" w:sz="0" w:space="0" w:color="auto"/>
                <w:bottom w:val="none" w:sz="0" w:space="0" w:color="auto"/>
                <w:right w:val="none" w:sz="0" w:space="0" w:color="auto"/>
              </w:divBdr>
              <w:divsChild>
                <w:div w:id="184408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928011">
      <w:bodyDiv w:val="1"/>
      <w:marLeft w:val="0"/>
      <w:marRight w:val="0"/>
      <w:marTop w:val="0"/>
      <w:marBottom w:val="0"/>
      <w:divBdr>
        <w:top w:val="none" w:sz="0" w:space="0" w:color="auto"/>
        <w:left w:val="none" w:sz="0" w:space="0" w:color="auto"/>
        <w:bottom w:val="none" w:sz="0" w:space="0" w:color="auto"/>
        <w:right w:val="none" w:sz="0" w:space="0" w:color="auto"/>
      </w:divBdr>
    </w:div>
    <w:div w:id="1277909853">
      <w:bodyDiv w:val="1"/>
      <w:marLeft w:val="0"/>
      <w:marRight w:val="0"/>
      <w:marTop w:val="0"/>
      <w:marBottom w:val="0"/>
      <w:divBdr>
        <w:top w:val="none" w:sz="0" w:space="0" w:color="auto"/>
        <w:left w:val="none" w:sz="0" w:space="0" w:color="auto"/>
        <w:bottom w:val="none" w:sz="0" w:space="0" w:color="auto"/>
        <w:right w:val="none" w:sz="0" w:space="0" w:color="auto"/>
      </w:divBdr>
      <w:divsChild>
        <w:div w:id="168250842">
          <w:marLeft w:val="0"/>
          <w:marRight w:val="0"/>
          <w:marTop w:val="0"/>
          <w:marBottom w:val="0"/>
          <w:divBdr>
            <w:top w:val="none" w:sz="0" w:space="0" w:color="auto"/>
            <w:left w:val="none" w:sz="0" w:space="0" w:color="auto"/>
            <w:bottom w:val="none" w:sz="0" w:space="0" w:color="auto"/>
            <w:right w:val="none" w:sz="0" w:space="0" w:color="auto"/>
          </w:divBdr>
          <w:divsChild>
            <w:div w:id="687826785">
              <w:marLeft w:val="0"/>
              <w:marRight w:val="0"/>
              <w:marTop w:val="0"/>
              <w:marBottom w:val="0"/>
              <w:divBdr>
                <w:top w:val="none" w:sz="0" w:space="0" w:color="auto"/>
                <w:left w:val="none" w:sz="0" w:space="0" w:color="auto"/>
                <w:bottom w:val="none" w:sz="0" w:space="0" w:color="auto"/>
                <w:right w:val="none" w:sz="0" w:space="0" w:color="auto"/>
              </w:divBdr>
              <w:divsChild>
                <w:div w:id="2022656223">
                  <w:marLeft w:val="0"/>
                  <w:marRight w:val="0"/>
                  <w:marTop w:val="0"/>
                  <w:marBottom w:val="0"/>
                  <w:divBdr>
                    <w:top w:val="none" w:sz="0" w:space="0" w:color="auto"/>
                    <w:left w:val="none" w:sz="0" w:space="0" w:color="auto"/>
                    <w:bottom w:val="none" w:sz="0" w:space="0" w:color="auto"/>
                    <w:right w:val="none" w:sz="0" w:space="0" w:color="auto"/>
                  </w:divBdr>
                  <w:divsChild>
                    <w:div w:id="72622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893695">
      <w:bodyDiv w:val="1"/>
      <w:marLeft w:val="0"/>
      <w:marRight w:val="0"/>
      <w:marTop w:val="0"/>
      <w:marBottom w:val="0"/>
      <w:divBdr>
        <w:top w:val="none" w:sz="0" w:space="0" w:color="auto"/>
        <w:left w:val="none" w:sz="0" w:space="0" w:color="auto"/>
        <w:bottom w:val="none" w:sz="0" w:space="0" w:color="auto"/>
        <w:right w:val="none" w:sz="0" w:space="0" w:color="auto"/>
      </w:divBdr>
      <w:divsChild>
        <w:div w:id="886793492">
          <w:marLeft w:val="0"/>
          <w:marRight w:val="0"/>
          <w:marTop w:val="0"/>
          <w:marBottom w:val="0"/>
          <w:divBdr>
            <w:top w:val="none" w:sz="0" w:space="0" w:color="auto"/>
            <w:left w:val="none" w:sz="0" w:space="0" w:color="auto"/>
            <w:bottom w:val="none" w:sz="0" w:space="0" w:color="auto"/>
            <w:right w:val="none" w:sz="0" w:space="0" w:color="auto"/>
          </w:divBdr>
          <w:divsChild>
            <w:div w:id="661273715">
              <w:marLeft w:val="0"/>
              <w:marRight w:val="0"/>
              <w:marTop w:val="0"/>
              <w:marBottom w:val="0"/>
              <w:divBdr>
                <w:top w:val="none" w:sz="0" w:space="0" w:color="auto"/>
                <w:left w:val="none" w:sz="0" w:space="0" w:color="auto"/>
                <w:bottom w:val="none" w:sz="0" w:space="0" w:color="auto"/>
                <w:right w:val="none" w:sz="0" w:space="0" w:color="auto"/>
              </w:divBdr>
              <w:divsChild>
                <w:div w:id="870149425">
                  <w:marLeft w:val="0"/>
                  <w:marRight w:val="0"/>
                  <w:marTop w:val="0"/>
                  <w:marBottom w:val="0"/>
                  <w:divBdr>
                    <w:top w:val="none" w:sz="0" w:space="0" w:color="auto"/>
                    <w:left w:val="none" w:sz="0" w:space="0" w:color="auto"/>
                    <w:bottom w:val="none" w:sz="0" w:space="0" w:color="auto"/>
                    <w:right w:val="none" w:sz="0" w:space="0" w:color="auto"/>
                  </w:divBdr>
                  <w:divsChild>
                    <w:div w:id="86652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03043">
      <w:bodyDiv w:val="1"/>
      <w:marLeft w:val="0"/>
      <w:marRight w:val="0"/>
      <w:marTop w:val="0"/>
      <w:marBottom w:val="0"/>
      <w:divBdr>
        <w:top w:val="none" w:sz="0" w:space="0" w:color="auto"/>
        <w:left w:val="none" w:sz="0" w:space="0" w:color="auto"/>
        <w:bottom w:val="none" w:sz="0" w:space="0" w:color="auto"/>
        <w:right w:val="none" w:sz="0" w:space="0" w:color="auto"/>
      </w:divBdr>
    </w:div>
    <w:div w:id="1683623509">
      <w:bodyDiv w:val="1"/>
      <w:marLeft w:val="0"/>
      <w:marRight w:val="0"/>
      <w:marTop w:val="0"/>
      <w:marBottom w:val="0"/>
      <w:divBdr>
        <w:top w:val="none" w:sz="0" w:space="0" w:color="auto"/>
        <w:left w:val="none" w:sz="0" w:space="0" w:color="auto"/>
        <w:bottom w:val="none" w:sz="0" w:space="0" w:color="auto"/>
        <w:right w:val="none" w:sz="0" w:space="0" w:color="auto"/>
      </w:divBdr>
    </w:div>
    <w:div w:id="2062557338">
      <w:bodyDiv w:val="1"/>
      <w:marLeft w:val="0"/>
      <w:marRight w:val="0"/>
      <w:marTop w:val="0"/>
      <w:marBottom w:val="0"/>
      <w:divBdr>
        <w:top w:val="none" w:sz="0" w:space="0" w:color="auto"/>
        <w:left w:val="none" w:sz="0" w:space="0" w:color="auto"/>
        <w:bottom w:val="none" w:sz="0" w:space="0" w:color="auto"/>
        <w:right w:val="none" w:sz="0" w:space="0" w:color="auto"/>
      </w:divBdr>
      <w:divsChild>
        <w:div w:id="889457374">
          <w:marLeft w:val="0"/>
          <w:marRight w:val="0"/>
          <w:marTop w:val="0"/>
          <w:marBottom w:val="0"/>
          <w:divBdr>
            <w:top w:val="none" w:sz="0" w:space="0" w:color="auto"/>
            <w:left w:val="none" w:sz="0" w:space="0" w:color="auto"/>
            <w:bottom w:val="none" w:sz="0" w:space="0" w:color="auto"/>
            <w:right w:val="none" w:sz="0" w:space="0" w:color="auto"/>
          </w:divBdr>
          <w:divsChild>
            <w:div w:id="874073722">
              <w:marLeft w:val="0"/>
              <w:marRight w:val="0"/>
              <w:marTop w:val="0"/>
              <w:marBottom w:val="0"/>
              <w:divBdr>
                <w:top w:val="none" w:sz="0" w:space="0" w:color="auto"/>
                <w:left w:val="none" w:sz="0" w:space="0" w:color="auto"/>
                <w:bottom w:val="none" w:sz="0" w:space="0" w:color="auto"/>
                <w:right w:val="none" w:sz="0" w:space="0" w:color="auto"/>
              </w:divBdr>
              <w:divsChild>
                <w:div w:id="70798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101101">
      <w:bodyDiv w:val="1"/>
      <w:marLeft w:val="0"/>
      <w:marRight w:val="0"/>
      <w:marTop w:val="0"/>
      <w:marBottom w:val="0"/>
      <w:divBdr>
        <w:top w:val="none" w:sz="0" w:space="0" w:color="auto"/>
        <w:left w:val="none" w:sz="0" w:space="0" w:color="auto"/>
        <w:bottom w:val="none" w:sz="0" w:space="0" w:color="auto"/>
        <w:right w:val="none" w:sz="0" w:space="0" w:color="auto"/>
      </w:divBdr>
    </w:div>
    <w:div w:id="2144426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37/h0025662"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625</TotalTime>
  <Pages>11</Pages>
  <Words>3207</Words>
  <Characters>18281</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Wikowsky, Addie J</dc:creator>
  <cp:keywords/>
  <dc:description/>
  <cp:lastModifiedBy>Buchanan, Erin M</cp:lastModifiedBy>
  <cp:revision>130</cp:revision>
  <dcterms:created xsi:type="dcterms:W3CDTF">2018-10-24T08:06:00Z</dcterms:created>
  <dcterms:modified xsi:type="dcterms:W3CDTF">2019-03-05T17:15:00Z</dcterms:modified>
</cp:coreProperties>
</file>